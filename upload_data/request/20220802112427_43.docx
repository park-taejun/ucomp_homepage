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C74" w:rsidRPr="00780E0A" w:rsidRDefault="0095498F">
      <w:pPr>
        <w:jc w:val="center"/>
        <w:rPr>
          <w:rFonts w:ascii="에브리데이고딕 B" w:eastAsia="에브리데이고딕 B" w:hAnsi="에브리데이고딕 B" w:cs="에브리데이고딕 B"/>
          <w:b/>
          <w:sz w:val="24"/>
          <w:szCs w:val="24"/>
        </w:rPr>
      </w:pPr>
      <w:r w:rsidRPr="00780E0A">
        <w:rPr>
          <w:rFonts w:ascii="에브리데이고딕 B" w:eastAsia="에브리데이고딕 B" w:hAnsi="에브리데이고딕 B" w:cs="에브리데이고딕 B"/>
          <w:b/>
          <w:sz w:val="32"/>
          <w:szCs w:val="24"/>
        </w:rPr>
        <w:t>이마트24 홈페이지 리뉴얼 Project RFP</w:t>
      </w:r>
    </w:p>
    <w:p w:rsidR="00077C74" w:rsidRDefault="00077C74">
      <w:pPr>
        <w:rPr>
          <w:rFonts w:ascii="에브리데이고딕 L" w:eastAsia="에브리데이고딕 L" w:hAnsi="에브리데이고딕 L" w:cs="에브리데이고딕 L"/>
          <w:sz w:val="20"/>
          <w:szCs w:val="24"/>
        </w:rPr>
      </w:pPr>
    </w:p>
    <w:p w:rsidR="00E0211A" w:rsidRDefault="00E0211A">
      <w:pPr>
        <w:rPr>
          <w:rFonts w:ascii="에브리데이고딕 L" w:eastAsia="에브리데이고딕 L" w:hAnsi="에브리데이고딕 L" w:cs="에브리데이고딕 L"/>
          <w:sz w:val="20"/>
          <w:szCs w:val="24"/>
        </w:rPr>
      </w:pPr>
    </w:p>
    <w:p w:rsidR="006E7D6C" w:rsidRDefault="006E7D6C">
      <w:pPr>
        <w:rPr>
          <w:rFonts w:ascii="에브리데이고딕 L" w:eastAsia="에브리데이고딕 L" w:hAnsi="에브리데이고딕 L" w:cs="에브리데이고딕 L"/>
          <w:sz w:val="20"/>
          <w:szCs w:val="24"/>
        </w:rPr>
      </w:pPr>
    </w:p>
    <w:p w:rsidR="006E7D6C" w:rsidRPr="00E0211A" w:rsidRDefault="006E7D6C">
      <w:pPr>
        <w:rPr>
          <w:rFonts w:ascii="에브리데이고딕 L" w:eastAsia="에브리데이고딕 L" w:hAnsi="에브리데이고딕 L" w:cs="에브리데이고딕 L" w:hint="eastAsia"/>
          <w:sz w:val="20"/>
          <w:szCs w:val="24"/>
        </w:rPr>
      </w:pPr>
    </w:p>
    <w:p w:rsidR="00077C74" w:rsidRPr="00E0211A" w:rsidRDefault="00077C74">
      <w:pPr>
        <w:rPr>
          <w:rFonts w:ascii="에브리데이고딕 L" w:eastAsia="에브리데이고딕 L" w:hAnsi="에브리데이고딕 L" w:cs="에브리데이고딕 L"/>
          <w:sz w:val="20"/>
          <w:szCs w:val="24"/>
        </w:rPr>
      </w:pPr>
      <w:bookmarkStart w:id="0" w:name="_GoBack"/>
      <w:bookmarkEnd w:id="0"/>
    </w:p>
    <w:p w:rsidR="00077C74" w:rsidRPr="006E7D6C" w:rsidRDefault="0095498F">
      <w:pPr>
        <w:numPr>
          <w:ilvl w:val="0"/>
          <w:numId w:val="2"/>
        </w:numPr>
        <w:rPr>
          <w:rFonts w:ascii="에브리데이고딕 B" w:eastAsia="에브리데이고딕 B" w:hAnsi="에브리데이고딕 B" w:cs="에브리데이고딕 L"/>
          <w:b/>
          <w:sz w:val="28"/>
          <w:szCs w:val="28"/>
        </w:rPr>
      </w:pPr>
      <w:r w:rsidRPr="006E7D6C">
        <w:rPr>
          <w:rFonts w:ascii="에브리데이고딕 B" w:eastAsia="에브리데이고딕 B" w:hAnsi="에브리데이고딕 B" w:cs="에브리데이고딕 L"/>
          <w:b/>
          <w:sz w:val="28"/>
          <w:szCs w:val="28"/>
        </w:rPr>
        <w:t>사업 개요</w:t>
      </w:r>
    </w:p>
    <w:p w:rsidR="00077C74" w:rsidRPr="00E0211A" w:rsidRDefault="0095498F">
      <w:pPr>
        <w:numPr>
          <w:ilvl w:val="0"/>
          <w:numId w:val="11"/>
        </w:numP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Project 개요</w:t>
      </w:r>
    </w:p>
    <w:p w:rsidR="00077C74" w:rsidRPr="00E0211A" w:rsidRDefault="0095498F">
      <w:p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xml:space="preserve">           </w:t>
      </w:r>
      <w:r w:rsidR="00E0211A">
        <w:rPr>
          <w:rFonts w:ascii="에브리데이고딕 L" w:eastAsia="에브리데이고딕 L" w:hAnsi="에브리데이고딕 L" w:cs="에브리데이고딕 L"/>
          <w:sz w:val="20"/>
          <w:szCs w:val="24"/>
        </w:rPr>
        <w:t xml:space="preserve">    </w:t>
      </w:r>
      <w:r w:rsidRPr="00E0211A">
        <w:rPr>
          <w:rFonts w:ascii="에브리데이고딕 L" w:eastAsia="에브리데이고딕 L" w:hAnsi="에브리데이고딕 L" w:cs="에브리데이고딕 L"/>
          <w:sz w:val="20"/>
          <w:szCs w:val="24"/>
        </w:rPr>
        <w:t xml:space="preserve"> [ 프로젝트명</w:t>
      </w:r>
      <w:r w:rsidRPr="00E0211A">
        <w:rPr>
          <w:rFonts w:ascii="에브리데이고딕 L" w:eastAsia="에브리데이고딕 L" w:hAnsi="에브리데이고딕 L" w:cs="에브리데이고딕 L" w:hint="eastAsia"/>
          <w:sz w:val="20"/>
          <w:szCs w:val="24"/>
        </w:rPr>
        <w:t xml:space="preserve"> </w:t>
      </w:r>
      <w:r w:rsidRPr="00E0211A">
        <w:rPr>
          <w:rFonts w:ascii="에브리데이고딕 L" w:eastAsia="에브리데이고딕 L" w:hAnsi="에브리데이고딕 L" w:cs="에브리데이고딕 L"/>
          <w:sz w:val="20"/>
          <w:szCs w:val="24"/>
        </w:rPr>
        <w:t>: 이마트24 홈페이지 리뉴얼 Project ]</w:t>
      </w:r>
    </w:p>
    <w:p w:rsidR="00077C74" w:rsidRPr="00E0211A" w:rsidRDefault="0095498F">
      <w:pPr>
        <w:numPr>
          <w:ilvl w:val="0"/>
          <w:numId w:val="10"/>
        </w:numPr>
        <w:pBdr>
          <w:top w:val="nil"/>
          <w:left w:val="nil"/>
          <w:bottom w:val="nil"/>
          <w:right w:val="nil"/>
          <w:between w:val="nil"/>
        </w:pBdr>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이마트24 홈페이지 (반응형 웹)</w:t>
      </w:r>
    </w:p>
    <w:p w:rsidR="00077C74" w:rsidRPr="00E0211A" w:rsidRDefault="0095498F">
      <w:pPr>
        <w:numPr>
          <w:ilvl w:val="0"/>
          <w:numId w:val="10"/>
        </w:numPr>
        <w:pBdr>
          <w:top w:val="nil"/>
          <w:left w:val="nil"/>
          <w:bottom w:val="nil"/>
          <w:right w:val="nil"/>
          <w:between w:val="nil"/>
        </w:pBdr>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이마트24 홈페이지 관리자 (PC)</w:t>
      </w:r>
    </w:p>
    <w:p w:rsidR="00077C74" w:rsidRPr="00E0211A" w:rsidRDefault="00077C74">
      <w:pPr>
        <w:rPr>
          <w:rFonts w:ascii="에브리데이고딕 L" w:eastAsia="에브리데이고딕 L" w:hAnsi="에브리데이고딕 L" w:cs="에브리데이고딕 L"/>
          <w:sz w:val="20"/>
          <w:szCs w:val="24"/>
        </w:rPr>
      </w:pPr>
    </w:p>
    <w:p w:rsidR="00077C74" w:rsidRPr="00E0211A" w:rsidRDefault="0095498F">
      <w:pPr>
        <w:numPr>
          <w:ilvl w:val="0"/>
          <w:numId w:val="11"/>
        </w:numP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Project 추진 배경</w:t>
      </w:r>
    </w:p>
    <w:p w:rsidR="00077C74" w:rsidRPr="00E0211A" w:rsidRDefault="0095498F">
      <w:pPr>
        <w:numPr>
          <w:ilvl w:val="1"/>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환경적 변화 대응을 홈페이지 리뉴얼 필요</w:t>
      </w:r>
    </w:p>
    <w:p w:rsidR="00077C74" w:rsidRPr="00E0211A" w:rsidRDefault="0095498F">
      <w:pPr>
        <w:numPr>
          <w:ilvl w:val="0"/>
          <w:numId w:val="8"/>
        </w:numPr>
        <w:pBdr>
          <w:top w:val="nil"/>
          <w:left w:val="nil"/>
          <w:bottom w:val="nil"/>
          <w:right w:val="nil"/>
          <w:between w:val="nil"/>
        </w:pBdr>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개발 환경의 변화에 따른 개발언어 변경 작업 ( ASP -&gt; JAVA )</w:t>
      </w:r>
    </w:p>
    <w:p w:rsidR="00077C74" w:rsidRPr="00E0211A" w:rsidRDefault="0095498F">
      <w:pPr>
        <w:numPr>
          <w:ilvl w:val="0"/>
          <w:numId w:val="8"/>
        </w:numPr>
        <w:pBdr>
          <w:top w:val="nil"/>
          <w:left w:val="nil"/>
          <w:bottom w:val="nil"/>
          <w:right w:val="nil"/>
          <w:between w:val="nil"/>
        </w:pBdr>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신규 서비스 반영 및 홈페이지 관리 시 많은 개발 리소스 소요</w:t>
      </w:r>
    </w:p>
    <w:p w:rsidR="00077C74" w:rsidRPr="00E0211A" w:rsidRDefault="0095498F">
      <w:pPr>
        <w:numPr>
          <w:ilvl w:val="1"/>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이마트24의 비전과 전략 달성을 위한 홈페이지 PC/모바일웹 대응 필요</w:t>
      </w:r>
    </w:p>
    <w:p w:rsidR="00077C74" w:rsidRPr="00E0211A" w:rsidRDefault="0095498F">
      <w:pPr>
        <w:numPr>
          <w:ilvl w:val="1"/>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새로운 서비스 도입 및 효율적인 홈페이지 관리를 위한 관리자 리뉴얼 구축 필요</w:t>
      </w:r>
    </w:p>
    <w:p w:rsidR="00077C74" w:rsidRPr="00E0211A" w:rsidRDefault="00077C74">
      <w:pPr>
        <w:rPr>
          <w:rFonts w:ascii="에브리데이고딕 L" w:eastAsia="에브리데이고딕 L" w:hAnsi="에브리데이고딕 L" w:cs="에브리데이고딕 L"/>
          <w:sz w:val="20"/>
          <w:szCs w:val="24"/>
        </w:rPr>
      </w:pPr>
    </w:p>
    <w:p w:rsidR="00077C74" w:rsidRPr="00E0211A" w:rsidRDefault="0095498F">
      <w:pPr>
        <w:numPr>
          <w:ilvl w:val="0"/>
          <w:numId w:val="11"/>
        </w:numP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Project 목표</w:t>
      </w:r>
    </w:p>
    <w:p w:rsidR="00077C74" w:rsidRPr="00E0211A" w:rsidRDefault="0095498F">
      <w:pPr>
        <w:numPr>
          <w:ilvl w:val="1"/>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이마트24의 브랜드 홍보 및 시장 경쟁력 강화를 위한 홈페이지 리뉴얼 구축</w:t>
      </w:r>
    </w:p>
    <w:p w:rsidR="00077C74" w:rsidRPr="00E0211A" w:rsidRDefault="0095498F">
      <w:pPr>
        <w:numPr>
          <w:ilvl w:val="2"/>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온라인을 통한 브랜드 확장 및 온라인 채널(PC/M) 영역 확보</w:t>
      </w:r>
    </w:p>
    <w:p w:rsidR="00077C74" w:rsidRPr="00E0211A" w:rsidRDefault="0095498F">
      <w:pPr>
        <w:numPr>
          <w:ilvl w:val="2"/>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xml:space="preserve">효과적인 정보 전달을 위한 UI/UX 개선 </w:t>
      </w:r>
    </w:p>
    <w:p w:rsidR="00077C74" w:rsidRPr="00E0211A" w:rsidRDefault="0095498F">
      <w:pPr>
        <w:numPr>
          <w:ilvl w:val="1"/>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안정적인 서비스 제공 및 효율적인 관리가 가능한 웹 구축</w:t>
      </w:r>
    </w:p>
    <w:p w:rsidR="00077C74" w:rsidRPr="00E0211A" w:rsidRDefault="0095498F">
      <w:pPr>
        <w:numPr>
          <w:ilvl w:val="2"/>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안정적인 개발 환경 및 시스템 구축</w:t>
      </w:r>
    </w:p>
    <w:p w:rsidR="00077C74" w:rsidRPr="00E0211A" w:rsidRDefault="0095498F">
      <w:pPr>
        <w:numPr>
          <w:ilvl w:val="2"/>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고객 만족 및 서비스 활성화를 위한 고객 중심의 서비스 고도화</w:t>
      </w:r>
    </w:p>
    <w:p w:rsidR="00077C74" w:rsidRPr="00E0211A" w:rsidRDefault="0095498F">
      <w:pPr>
        <w:numPr>
          <w:ilvl w:val="2"/>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효율적인 홈페이지 운영을 위한 관리자 리뉴얼</w:t>
      </w:r>
    </w:p>
    <w:p w:rsidR="00077C74" w:rsidRPr="00E0211A" w:rsidRDefault="0095498F">
      <w:pPr>
        <w:numPr>
          <w:ilvl w:val="1"/>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적극적인 마케팅 활동을 위한 인프라 구축</w:t>
      </w:r>
    </w:p>
    <w:p w:rsidR="00077C74" w:rsidRPr="00E0211A" w:rsidRDefault="0095498F">
      <w:pPr>
        <w:numPr>
          <w:ilvl w:val="2"/>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디지털마케팅(SEO 등), 로그분석(GA4 등)을 위한 Tool의 반영</w:t>
      </w:r>
    </w:p>
    <w:p w:rsidR="00077C74" w:rsidRPr="00E0211A" w:rsidRDefault="0095498F">
      <w:pPr>
        <w:numPr>
          <w:ilvl w:val="2"/>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구축 이후 SEO 최적화 운영 및 관리를 위한 가이드 제공</w:t>
      </w:r>
    </w:p>
    <w:p w:rsidR="00077C74" w:rsidRPr="00E0211A" w:rsidRDefault="0095498F">
      <w:pPr>
        <w:numPr>
          <w:ilvl w:val="2"/>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기존 웹페이지 검색결과 비노출 및 최적화 작업</w:t>
      </w:r>
    </w:p>
    <w:p w:rsidR="00077C74" w:rsidRPr="00E0211A" w:rsidRDefault="0095498F">
      <w:pPr>
        <w:numPr>
          <w:ilvl w:val="2"/>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매장 지도 검색 결과 및 편의점 행사정보 API 연동 (네이버, 카카오, 구글, 티맵 등)</w:t>
      </w:r>
    </w:p>
    <w:p w:rsidR="00077C74" w:rsidRPr="00E0211A" w:rsidRDefault="00077C74">
      <w:pPr>
        <w:rPr>
          <w:rFonts w:ascii="에브리데이고딕 L" w:eastAsia="에브리데이고딕 L" w:hAnsi="에브리데이고딕 L" w:cs="에브리데이고딕 L"/>
          <w:sz w:val="20"/>
          <w:szCs w:val="24"/>
        </w:rPr>
      </w:pPr>
    </w:p>
    <w:p w:rsidR="00077C74" w:rsidRPr="00E0211A" w:rsidRDefault="0095498F">
      <w:pPr>
        <w:numPr>
          <w:ilvl w:val="0"/>
          <w:numId w:val="11"/>
        </w:numP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 xml:space="preserve">사업기간 </w:t>
      </w:r>
    </w:p>
    <w:p w:rsidR="00077C74" w:rsidRPr="00E0211A" w:rsidRDefault="0095498F">
      <w:pPr>
        <w:numPr>
          <w:ilvl w:val="1"/>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계약 체결일로부터 약 5개월</w:t>
      </w:r>
    </w:p>
    <w:p w:rsidR="00077C74" w:rsidRDefault="0095498F" w:rsidP="0095498F">
      <w:pPr>
        <w:numPr>
          <w:ilvl w:val="1"/>
          <w:numId w:val="1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1차 웹 개발 완료 및 배포 시점은 2022년 10월 31일 예정이나 일정 조율 및 협의 가능</w:t>
      </w:r>
      <w:r w:rsidRPr="00E0211A">
        <w:rPr>
          <w:rFonts w:ascii="에브리데이고딕 L" w:eastAsia="에브리데이고딕 L" w:hAnsi="에브리데이고딕 L" w:cs="에브리데이고딕 L"/>
          <w:sz w:val="20"/>
          <w:szCs w:val="24"/>
        </w:rPr>
        <w:br/>
      </w:r>
      <w:r w:rsidRPr="00E0211A">
        <w:rPr>
          <w:rFonts w:ascii="에브리데이고딕 L" w:eastAsia="에브리데이고딕 L" w:hAnsi="에브리데이고딕 L" w:cs="에브리데이고딕 L"/>
          <w:sz w:val="20"/>
          <w:szCs w:val="24"/>
        </w:rPr>
        <w:br/>
      </w:r>
    </w:p>
    <w:p w:rsidR="006E7D6C" w:rsidRDefault="006E7D6C" w:rsidP="006E7D6C">
      <w:pPr>
        <w:rPr>
          <w:rFonts w:ascii="에브리데이고딕 L" w:eastAsia="에브리데이고딕 L" w:hAnsi="에브리데이고딕 L" w:cs="에브리데이고딕 L"/>
          <w:sz w:val="20"/>
          <w:szCs w:val="24"/>
        </w:rPr>
      </w:pPr>
    </w:p>
    <w:p w:rsidR="006E7D6C" w:rsidRDefault="006E7D6C" w:rsidP="006E7D6C">
      <w:pPr>
        <w:rPr>
          <w:rFonts w:ascii="에브리데이고딕 L" w:eastAsia="에브리데이고딕 L" w:hAnsi="에브리데이고딕 L" w:cs="에브리데이고딕 L"/>
          <w:sz w:val="20"/>
          <w:szCs w:val="24"/>
        </w:rPr>
      </w:pPr>
    </w:p>
    <w:p w:rsidR="006E7D6C" w:rsidRPr="00E0211A" w:rsidRDefault="006E7D6C" w:rsidP="006E7D6C">
      <w:pPr>
        <w:rPr>
          <w:rFonts w:ascii="에브리데이고딕 L" w:eastAsia="에브리데이고딕 L" w:hAnsi="에브리데이고딕 L" w:cs="에브리데이고딕 L"/>
          <w:sz w:val="20"/>
          <w:szCs w:val="24"/>
        </w:rPr>
      </w:pPr>
    </w:p>
    <w:p w:rsidR="00077C74" w:rsidRPr="006E7D6C" w:rsidRDefault="0095498F">
      <w:pPr>
        <w:numPr>
          <w:ilvl w:val="0"/>
          <w:numId w:val="3"/>
        </w:numPr>
        <w:rPr>
          <w:rFonts w:ascii="에브리데이고딕 B" w:eastAsia="에브리데이고딕 B" w:hAnsi="에브리데이고딕 B" w:cs="에브리데이고딕 L"/>
          <w:b/>
          <w:sz w:val="28"/>
          <w:szCs w:val="28"/>
        </w:rPr>
      </w:pPr>
      <w:r w:rsidRPr="006E7D6C">
        <w:rPr>
          <w:rFonts w:ascii="에브리데이고딕 B" w:eastAsia="에브리데이고딕 B" w:hAnsi="에브리데이고딕 B" w:cs="에브리데이고딕 L"/>
          <w:b/>
          <w:sz w:val="28"/>
          <w:szCs w:val="28"/>
        </w:rPr>
        <w:lastRenderedPageBreak/>
        <w:t xml:space="preserve"> 사업 내용</w:t>
      </w:r>
    </w:p>
    <w:p w:rsidR="00077C74" w:rsidRPr="00E0211A" w:rsidRDefault="0095498F">
      <w:pP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sz w:val="20"/>
          <w:szCs w:val="24"/>
        </w:rPr>
        <w:tab/>
      </w:r>
      <w:r w:rsidRPr="00E0211A">
        <w:rPr>
          <w:rFonts w:ascii="에브리데이고딕 L" w:eastAsia="에브리데이고딕 L" w:hAnsi="에브리데이고딕 L" w:cs="에브리데이고딕 L"/>
          <w:b/>
          <w:sz w:val="20"/>
          <w:szCs w:val="24"/>
        </w:rPr>
        <w:t>1. 서비스 개발 방향</w:t>
      </w:r>
    </w:p>
    <w:p w:rsidR="00077C74" w:rsidRPr="00E0211A" w:rsidRDefault="0095498F">
      <w:pPr>
        <w:numPr>
          <w:ilvl w:val="1"/>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반응형 웹으로 설계 및 개발 (3단계 이상의 화면 구성)</w:t>
      </w:r>
    </w:p>
    <w:p w:rsidR="00077C74" w:rsidRPr="00E0211A" w:rsidRDefault="0095498F">
      <w:pPr>
        <w:numPr>
          <w:ilvl w:val="1"/>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웹접근성(장애인차별금지법) 대응 필요 : 접근성 인증 마크 획득은 하지 않으나, 그에 준하는 범위로 작업 필요</w:t>
      </w:r>
    </w:p>
    <w:p w:rsidR="00077C74" w:rsidRPr="00E0211A" w:rsidRDefault="0095498F">
      <w:pPr>
        <w:numPr>
          <w:ilvl w:val="1"/>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PC 웹 브라우저 및 모바일 웹의 호환성에 문제가 없도록 개발</w:t>
      </w:r>
    </w:p>
    <w:p w:rsidR="00077C74" w:rsidRPr="00E0211A" w:rsidRDefault="0095498F">
      <w:pPr>
        <w:numPr>
          <w:ilvl w:val="1"/>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내용 수정 및 업그레이드 등 운영이 용이하도록 콘텐츠 설계 및 개발</w:t>
      </w:r>
    </w:p>
    <w:p w:rsidR="00077C74" w:rsidRPr="00E0211A" w:rsidRDefault="0095498F">
      <w:pPr>
        <w:numPr>
          <w:ilvl w:val="1"/>
          <w:numId w:val="1"/>
        </w:numPr>
        <w:spacing w:line="261" w:lineRule="auto"/>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관리자의 경우 웹기반 방식으로 제작하며 특정 운영체제 및 웹브라우저(익스플로러, 크롬, 사파리 등)에 영향을 받지않는 표준을 적용하여 호환성에 문제가 없도록 개발</w:t>
      </w:r>
    </w:p>
    <w:p w:rsidR="00077C74" w:rsidRPr="00E0211A" w:rsidRDefault="0095498F">
      <w:pPr>
        <w:numPr>
          <w:ilvl w:val="1"/>
          <w:numId w:val="1"/>
        </w:numPr>
        <w:spacing w:line="261" w:lineRule="auto"/>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동시 접속자 수를 고려하여 제작하며, 접속환경에 따라 가능한 최적의 통신 속도가 유지되도록 설계 및 개발</w:t>
      </w:r>
    </w:p>
    <w:p w:rsidR="00077C74" w:rsidRPr="00E0211A" w:rsidRDefault="0095498F">
      <w:pPr>
        <w:numPr>
          <w:ilvl w:val="1"/>
          <w:numId w:val="1"/>
        </w:numPr>
        <w:spacing w:line="261" w:lineRule="auto"/>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확장성 및 호환성을 고려하여 개발하여 개발 완료 후, 변경이 필요할 경우 수정이 용이하게 개발되어야 함</w:t>
      </w:r>
    </w:p>
    <w:p w:rsidR="00077C74" w:rsidRPr="00E0211A" w:rsidRDefault="0095498F">
      <w:pPr>
        <w:numPr>
          <w:ilvl w:val="1"/>
          <w:numId w:val="1"/>
        </w:numPr>
        <w:spacing w:line="261" w:lineRule="auto"/>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주요 웹서비스 구성을 토대로 메뉴 및 구성 제안 필요 ( 1차 제안 내용 첨부파일_홈페이지 콘텐츠 구성 참고.pdf 파일 참고 )</w:t>
      </w:r>
    </w:p>
    <w:p w:rsidR="00077C74" w:rsidRPr="00E0211A" w:rsidRDefault="00077C74">
      <w:pPr>
        <w:spacing w:line="261" w:lineRule="auto"/>
        <w:ind w:left="2214"/>
        <w:jc w:val="both"/>
        <w:rPr>
          <w:rFonts w:ascii="에브리데이고딕 L" w:eastAsia="에브리데이고딕 L" w:hAnsi="에브리데이고딕 L" w:cs="에브리데이고딕 L"/>
          <w:sz w:val="20"/>
          <w:szCs w:val="24"/>
        </w:rPr>
      </w:pPr>
    </w:p>
    <w:p w:rsidR="00077C74" w:rsidRPr="00E0211A" w:rsidRDefault="0095498F">
      <w:pPr>
        <w:numPr>
          <w:ilvl w:val="0"/>
          <w:numId w:val="1"/>
        </w:numP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비주얼 스타일</w:t>
      </w:r>
    </w:p>
    <w:p w:rsidR="00077C74" w:rsidRPr="00E0211A" w:rsidRDefault="0095498F">
      <w:pPr>
        <w:numPr>
          <w:ilvl w:val="1"/>
          <w:numId w:val="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컬러, 로고 등 기본적인 브랜드 가이드를 준수</w:t>
      </w:r>
    </w:p>
    <w:p w:rsidR="00077C74" w:rsidRPr="00E0211A" w:rsidRDefault="0095498F">
      <w:pPr>
        <w:numPr>
          <w:ilvl w:val="1"/>
          <w:numId w:val="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웹 트렌드를 반영한 UI/UX 적용</w:t>
      </w:r>
      <w:r w:rsidRPr="00E0211A">
        <w:rPr>
          <w:rFonts w:ascii="에브리데이고딕 L" w:eastAsia="에브리데이고딕 L" w:hAnsi="에브리데이고딕 L" w:cs="에브리데이고딕 L"/>
          <w:sz w:val="20"/>
          <w:szCs w:val="24"/>
        </w:rPr>
        <w:tab/>
      </w:r>
    </w:p>
    <w:p w:rsidR="00077C74" w:rsidRPr="00E0211A" w:rsidRDefault="0095498F">
      <w:pPr>
        <w:numPr>
          <w:ilvl w:val="1"/>
          <w:numId w:val="1"/>
        </w:num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리뉴얼 홈페이지 컨셉에 맞춰 모든 비주얼 요소에 대한 제안 필요</w:t>
      </w:r>
    </w:p>
    <w:p w:rsidR="00077C74" w:rsidRPr="00E0211A" w:rsidRDefault="00077C74">
      <w:pPr>
        <w:ind w:left="2214"/>
        <w:rPr>
          <w:rFonts w:ascii="에브리데이고딕 L" w:eastAsia="에브리데이고딕 L" w:hAnsi="에브리데이고딕 L" w:cs="에브리데이고딕 L"/>
          <w:sz w:val="20"/>
          <w:szCs w:val="24"/>
        </w:rPr>
      </w:pPr>
    </w:p>
    <w:p w:rsidR="00077C74" w:rsidRPr="00E0211A" w:rsidRDefault="0095498F">
      <w:pPr>
        <w:numPr>
          <w:ilvl w:val="0"/>
          <w:numId w:val="1"/>
        </w:numPr>
        <w:spacing w:line="261" w:lineRule="auto"/>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 xml:space="preserve">주요 웹 서비스 구성 (PC/M) </w:t>
      </w:r>
    </w:p>
    <w:p w:rsidR="00077C74" w:rsidRPr="00E0211A" w:rsidRDefault="0095498F">
      <w:pPr>
        <w:numPr>
          <w:ilvl w:val="1"/>
          <w:numId w:val="1"/>
        </w:numPr>
        <w:pBdr>
          <w:top w:val="nil"/>
          <w:left w:val="nil"/>
          <w:bottom w:val="nil"/>
          <w:right w:val="nil"/>
          <w:between w:val="nil"/>
        </w:pBdr>
        <w:spacing w:line="261" w:lineRule="auto"/>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AS-IS 메뉴 구조도 및 </w:t>
      </w:r>
      <w:r w:rsidRPr="00E0211A">
        <w:rPr>
          <w:rFonts w:ascii="에브리데이고딕 L" w:eastAsia="에브리데이고딕 L" w:hAnsi="에브리데이고딕 L" w:cs="에브리데이고딕 L"/>
          <w:sz w:val="20"/>
          <w:szCs w:val="24"/>
        </w:rPr>
        <w:t>관리자 연동</w:t>
      </w:r>
    </w:p>
    <w:tbl>
      <w:tblPr>
        <w:tblW w:w="9800" w:type="dxa"/>
        <w:tblCellMar>
          <w:left w:w="99" w:type="dxa"/>
          <w:right w:w="99" w:type="dxa"/>
        </w:tblCellMar>
        <w:tblLook w:val="04A0" w:firstRow="1" w:lastRow="0" w:firstColumn="1" w:lastColumn="0" w:noHBand="0" w:noVBand="1"/>
      </w:tblPr>
      <w:tblGrid>
        <w:gridCol w:w="1647"/>
        <w:gridCol w:w="1296"/>
        <w:gridCol w:w="1588"/>
        <w:gridCol w:w="920"/>
        <w:gridCol w:w="3288"/>
        <w:gridCol w:w="1061"/>
      </w:tblGrid>
      <w:tr w:rsidR="00E0211A" w:rsidRPr="00E0211A" w:rsidTr="00E0211A">
        <w:trPr>
          <w:trHeight w:val="540"/>
        </w:trPr>
        <w:tc>
          <w:tcPr>
            <w:tcW w:w="1647" w:type="dxa"/>
            <w:tcBorders>
              <w:top w:val="single" w:sz="4" w:space="0" w:color="auto"/>
              <w:left w:val="single" w:sz="4" w:space="0" w:color="auto"/>
              <w:bottom w:val="nil"/>
              <w:right w:val="single" w:sz="4" w:space="0" w:color="000000"/>
            </w:tcBorders>
            <w:shd w:val="clear" w:color="EFEFEF" w:fill="EFEFEF"/>
            <w:vAlign w:val="center"/>
            <w:hideMark/>
          </w:tcPr>
          <w:p w:rsidR="00E0211A" w:rsidRPr="00E0211A" w:rsidRDefault="00E0211A" w:rsidP="00E0211A">
            <w:pPr>
              <w:spacing w:line="240" w:lineRule="auto"/>
              <w:jc w:val="center"/>
              <w:rPr>
                <w:rFonts w:ascii="에브리데이고딕 L" w:eastAsia="에브리데이고딕 L" w:hAnsi="에브리데이고딕 L" w:cs="Calibri"/>
                <w:b/>
                <w:bCs/>
                <w:color w:val="000000"/>
                <w:sz w:val="18"/>
                <w:szCs w:val="20"/>
              </w:rPr>
            </w:pPr>
            <w:r w:rsidRPr="00E0211A">
              <w:rPr>
                <w:rFonts w:ascii="에브리데이고딕 L" w:eastAsia="에브리데이고딕 L" w:hAnsi="에브리데이고딕 L" w:cs="Calibri" w:hint="eastAsia"/>
                <w:b/>
                <w:bCs/>
                <w:color w:val="000000"/>
                <w:sz w:val="18"/>
                <w:szCs w:val="20"/>
              </w:rPr>
              <w:t>1Depth</w:t>
            </w:r>
          </w:p>
        </w:tc>
        <w:tc>
          <w:tcPr>
            <w:tcW w:w="1296" w:type="dxa"/>
            <w:tcBorders>
              <w:top w:val="single" w:sz="4" w:space="0" w:color="auto"/>
              <w:left w:val="nil"/>
              <w:bottom w:val="nil"/>
              <w:right w:val="single" w:sz="4" w:space="0" w:color="000000"/>
            </w:tcBorders>
            <w:shd w:val="clear" w:color="EFEFEF" w:fill="EFEFEF"/>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b/>
                <w:bCs/>
                <w:color w:val="000000"/>
                <w:sz w:val="18"/>
                <w:szCs w:val="20"/>
              </w:rPr>
            </w:pPr>
            <w:r w:rsidRPr="00E0211A">
              <w:rPr>
                <w:rFonts w:ascii="에브리데이고딕 L" w:eastAsia="에브리데이고딕 L" w:hAnsi="에브리데이고딕 L" w:cs="Calibri" w:hint="eastAsia"/>
                <w:b/>
                <w:bCs/>
                <w:color w:val="000000"/>
                <w:sz w:val="18"/>
                <w:szCs w:val="20"/>
              </w:rPr>
              <w:t>2Depth</w:t>
            </w:r>
          </w:p>
        </w:tc>
        <w:tc>
          <w:tcPr>
            <w:tcW w:w="1588" w:type="dxa"/>
            <w:tcBorders>
              <w:top w:val="single" w:sz="4" w:space="0" w:color="auto"/>
              <w:left w:val="nil"/>
              <w:bottom w:val="nil"/>
              <w:right w:val="single" w:sz="4" w:space="0" w:color="000000"/>
            </w:tcBorders>
            <w:shd w:val="clear" w:color="EFEFEF" w:fill="EFEFEF"/>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b/>
                <w:bCs/>
                <w:color w:val="000000"/>
                <w:sz w:val="18"/>
                <w:szCs w:val="20"/>
              </w:rPr>
            </w:pPr>
            <w:r w:rsidRPr="00E0211A">
              <w:rPr>
                <w:rFonts w:ascii="에브리데이고딕 L" w:eastAsia="에브리데이고딕 L" w:hAnsi="에브리데이고딕 L" w:cs="Calibri" w:hint="eastAsia"/>
                <w:b/>
                <w:bCs/>
                <w:color w:val="000000"/>
                <w:sz w:val="18"/>
                <w:szCs w:val="20"/>
              </w:rPr>
              <w:t>3Depth</w:t>
            </w:r>
          </w:p>
        </w:tc>
        <w:tc>
          <w:tcPr>
            <w:tcW w:w="920" w:type="dxa"/>
            <w:tcBorders>
              <w:top w:val="single" w:sz="4" w:space="0" w:color="auto"/>
              <w:left w:val="nil"/>
              <w:bottom w:val="nil"/>
              <w:right w:val="single" w:sz="4" w:space="0" w:color="000000"/>
            </w:tcBorders>
            <w:shd w:val="clear" w:color="EFEFEF" w:fill="EFEFEF"/>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b/>
                <w:bCs/>
                <w:color w:val="000000"/>
                <w:sz w:val="18"/>
                <w:szCs w:val="20"/>
              </w:rPr>
            </w:pPr>
            <w:r w:rsidRPr="00E0211A">
              <w:rPr>
                <w:rFonts w:ascii="에브리데이고딕 L" w:eastAsia="에브리데이고딕 L" w:hAnsi="에브리데이고딕 L" w:cs="Calibri" w:hint="eastAsia"/>
                <w:b/>
                <w:bCs/>
                <w:color w:val="000000"/>
                <w:sz w:val="18"/>
                <w:szCs w:val="20"/>
              </w:rPr>
              <w:t>추가/삭제</w:t>
            </w:r>
          </w:p>
        </w:tc>
        <w:tc>
          <w:tcPr>
            <w:tcW w:w="3288" w:type="dxa"/>
            <w:tcBorders>
              <w:top w:val="single" w:sz="4" w:space="0" w:color="auto"/>
              <w:left w:val="nil"/>
              <w:bottom w:val="nil"/>
              <w:right w:val="single" w:sz="4" w:space="0" w:color="auto"/>
            </w:tcBorders>
            <w:shd w:val="clear" w:color="EFEFEF" w:fill="EFEFEF"/>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b/>
                <w:bCs/>
                <w:color w:val="000000"/>
                <w:sz w:val="18"/>
                <w:szCs w:val="20"/>
              </w:rPr>
            </w:pPr>
            <w:r w:rsidRPr="00E0211A">
              <w:rPr>
                <w:rFonts w:ascii="에브리데이고딕 L" w:eastAsia="에브리데이고딕 L" w:hAnsi="에브리데이고딕 L" w:cs="Calibri" w:hint="eastAsia"/>
                <w:b/>
                <w:bCs/>
                <w:color w:val="000000"/>
                <w:sz w:val="18"/>
                <w:szCs w:val="20"/>
              </w:rPr>
              <w:t>기능 상세</w:t>
            </w:r>
          </w:p>
        </w:tc>
        <w:tc>
          <w:tcPr>
            <w:tcW w:w="1061" w:type="dxa"/>
            <w:tcBorders>
              <w:top w:val="single" w:sz="4" w:space="0" w:color="auto"/>
              <w:left w:val="nil"/>
              <w:bottom w:val="nil"/>
              <w:right w:val="single" w:sz="4" w:space="0" w:color="auto"/>
            </w:tcBorders>
            <w:shd w:val="clear" w:color="EFEFEF" w:fill="EFEFEF"/>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b/>
                <w:bCs/>
                <w:color w:val="000000"/>
                <w:sz w:val="18"/>
                <w:szCs w:val="20"/>
              </w:rPr>
            </w:pPr>
            <w:r w:rsidRPr="00E0211A">
              <w:rPr>
                <w:rFonts w:ascii="에브리데이고딕 L" w:eastAsia="에브리데이고딕 L" w:hAnsi="에브리데이고딕 L" w:cs="Calibri" w:hint="eastAsia"/>
                <w:b/>
                <w:bCs/>
                <w:color w:val="000000"/>
                <w:sz w:val="18"/>
                <w:szCs w:val="20"/>
              </w:rPr>
              <w:t>관리자 연동</w:t>
            </w:r>
          </w:p>
        </w:tc>
      </w:tr>
      <w:tr w:rsidR="00E0211A" w:rsidRPr="00E0211A" w:rsidTr="00E0211A">
        <w:trPr>
          <w:trHeight w:val="252"/>
        </w:trPr>
        <w:tc>
          <w:tcPr>
            <w:tcW w:w="9800" w:type="dxa"/>
            <w:gridSpan w:val="6"/>
            <w:tcBorders>
              <w:top w:val="single" w:sz="4" w:space="0" w:color="auto"/>
              <w:left w:val="single" w:sz="4" w:space="0" w:color="auto"/>
              <w:bottom w:val="single" w:sz="4" w:space="0" w:color="auto"/>
              <w:right w:val="nil"/>
            </w:tcBorders>
            <w:shd w:val="clear" w:color="EFEFEF" w:fill="D9D9D9"/>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b/>
                <w:bCs/>
                <w:sz w:val="18"/>
                <w:szCs w:val="20"/>
              </w:rPr>
            </w:pPr>
            <w:r w:rsidRPr="00E0211A">
              <w:rPr>
                <w:rFonts w:ascii="에브리데이고딕 L" w:eastAsia="에브리데이고딕 L" w:hAnsi="에브리데이고딕 L" w:cs="Calibri" w:hint="eastAsia"/>
                <w:b/>
                <w:bCs/>
                <w:sz w:val="18"/>
                <w:szCs w:val="20"/>
              </w:rPr>
              <w:t>HEADER</w:t>
            </w:r>
          </w:p>
        </w:tc>
      </w:tr>
      <w:tr w:rsidR="00E0211A" w:rsidRPr="00E0211A" w:rsidTr="00E0211A">
        <w:trPr>
          <w:trHeight w:val="252"/>
        </w:trPr>
        <w:tc>
          <w:tcPr>
            <w:tcW w:w="1647" w:type="dxa"/>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로그인</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832"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359"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78"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회원가입</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832"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359"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78"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고객센터</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자주 묻는 질문</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832"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359"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78"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1056"/>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온라인 문의</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문의하기</w:t>
            </w:r>
          </w:p>
        </w:tc>
        <w:tc>
          <w:tcPr>
            <w:tcW w:w="832"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359"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고객정보(핸드폰번호 등)로 로그인 후, 문의하기</w:t>
            </w:r>
            <w:r w:rsidRPr="00E0211A">
              <w:rPr>
                <w:rFonts w:ascii="에브리데이고딕 L" w:eastAsia="에브리데이고딕 L" w:hAnsi="에브리데이고딕 L" w:cs="Calibri" w:hint="eastAsia"/>
                <w:color w:val="000000"/>
                <w:sz w:val="18"/>
                <w:szCs w:val="20"/>
              </w:rPr>
              <w:br/>
              <w:t>- [기존 동일] 상담 신청 내용 DB 저장 및 관리자 연결</w:t>
            </w:r>
          </w:p>
        </w:tc>
        <w:tc>
          <w:tcPr>
            <w:tcW w:w="1078"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528"/>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나의 문의 내역</w:t>
            </w:r>
          </w:p>
        </w:tc>
        <w:tc>
          <w:tcPr>
            <w:tcW w:w="832"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추가</w:t>
            </w:r>
          </w:p>
        </w:tc>
        <w:tc>
          <w:tcPr>
            <w:tcW w:w="3359"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고객정보로 로그인 후, 지난 문의내역 및 답변 확인</w:t>
            </w:r>
          </w:p>
        </w:tc>
        <w:tc>
          <w:tcPr>
            <w:tcW w:w="1078"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전자 계약 시스템</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832"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359"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아웃링크</w:t>
            </w:r>
          </w:p>
        </w:tc>
        <w:tc>
          <w:tcPr>
            <w:tcW w:w="1078"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매장안내</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832"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359"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78"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전자계약체결/조회</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832"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359" w:type="dxa"/>
            <w:tcBorders>
              <w:top w:val="nil"/>
              <w:left w:val="single" w:sz="4" w:space="0" w:color="000000"/>
              <w:bottom w:val="single" w:sz="4" w:space="0" w:color="auto"/>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78"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9800" w:type="dxa"/>
            <w:gridSpan w:val="6"/>
            <w:tcBorders>
              <w:top w:val="single" w:sz="4" w:space="0" w:color="auto"/>
              <w:left w:val="single" w:sz="4" w:space="0" w:color="auto"/>
              <w:bottom w:val="single" w:sz="4" w:space="0" w:color="auto"/>
              <w:right w:val="nil"/>
            </w:tcBorders>
            <w:shd w:val="clear" w:color="000000" w:fill="D9D9D9"/>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b/>
                <w:bCs/>
                <w:sz w:val="18"/>
                <w:szCs w:val="20"/>
              </w:rPr>
            </w:pPr>
            <w:r w:rsidRPr="00E0211A">
              <w:rPr>
                <w:rFonts w:ascii="에브리데이고딕 L" w:eastAsia="에브리데이고딕 L" w:hAnsi="에브리데이고딕 L" w:cs="Calibri" w:hint="eastAsia"/>
                <w:b/>
                <w:bCs/>
                <w:sz w:val="18"/>
                <w:szCs w:val="20"/>
              </w:rPr>
              <w:t>MAIN GNB</w:t>
            </w:r>
          </w:p>
        </w:tc>
      </w:tr>
      <w:tr w:rsidR="00E0211A" w:rsidRPr="00E0211A" w:rsidTr="00E0211A">
        <w:trPr>
          <w:trHeight w:val="252"/>
        </w:trPr>
        <w:tc>
          <w:tcPr>
            <w:tcW w:w="1647" w:type="dxa"/>
            <w:vMerge w:val="restart"/>
            <w:tcBorders>
              <w:top w:val="nil"/>
              <w:left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sz w:val="18"/>
                <w:szCs w:val="20"/>
              </w:rPr>
            </w:pPr>
            <w:r w:rsidRPr="00E0211A">
              <w:rPr>
                <w:rFonts w:ascii="에브리데이고딕 L" w:eastAsia="에브리데이고딕 L" w:hAnsi="에브리데이고딕 L" w:cs="Calibri" w:hint="eastAsia"/>
                <w:sz w:val="18"/>
                <w:szCs w:val="20"/>
              </w:rPr>
              <w:t>이마트24 소개</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sz w:val="18"/>
                <w:szCs w:val="20"/>
              </w:rPr>
            </w:pPr>
            <w:r w:rsidRPr="00E0211A">
              <w:rPr>
                <w:rFonts w:ascii="에브리데이고딕 L" w:eastAsia="에브리데이고딕 L" w:hAnsi="에브리데이고딕 L" w:cs="Calibri" w:hint="eastAsia"/>
                <w:sz w:val="18"/>
                <w:szCs w:val="20"/>
              </w:rPr>
              <w:t>브랜드 스토리</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832"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359"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78"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left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sz w:val="18"/>
                <w:szCs w:val="20"/>
              </w:rPr>
            </w:pP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sz w:val="18"/>
                <w:szCs w:val="20"/>
              </w:rPr>
            </w:pPr>
            <w:r w:rsidRPr="00E0211A">
              <w:rPr>
                <w:rFonts w:ascii="에브리데이고딕 L" w:eastAsia="에브리데이고딕 L" w:hAnsi="에브리데이고딕 L" w:cs="Calibri" w:hint="eastAsia"/>
                <w:sz w:val="18"/>
                <w:szCs w:val="20"/>
              </w:rPr>
              <w:t>BI/CI(로고)</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left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sz w:val="18"/>
                <w:szCs w:val="20"/>
              </w:rPr>
            </w:pP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sz w:val="18"/>
                <w:szCs w:val="20"/>
              </w:rPr>
            </w:pPr>
            <w:r w:rsidRPr="00E0211A">
              <w:rPr>
                <w:rFonts w:ascii="에브리데이고딕 L" w:eastAsia="에브리데이고딕 L" w:hAnsi="에브리데이고딕 L" w:cs="Calibri" w:hint="eastAsia"/>
                <w:sz w:val="18"/>
                <w:szCs w:val="20"/>
              </w:rPr>
              <w:t>사업 본부 안내</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left w:val="single" w:sz="4" w:space="0" w:color="000000"/>
              <w:bottom w:val="single" w:sz="4" w:space="0" w:color="000000"/>
              <w:right w:val="single" w:sz="4" w:space="0" w:color="000000"/>
            </w:tcBorders>
            <w:vAlign w:val="center"/>
          </w:tcPr>
          <w:p w:rsidR="00E0211A" w:rsidRPr="00E0211A" w:rsidRDefault="00E0211A" w:rsidP="00E0211A">
            <w:pPr>
              <w:spacing w:line="240" w:lineRule="auto"/>
              <w:rPr>
                <w:rFonts w:ascii="에브리데이고딕 L" w:eastAsia="에브리데이고딕 L" w:hAnsi="에브리데이고딕 L" w:cs="Calibri"/>
                <w:sz w:val="18"/>
                <w:szCs w:val="20"/>
              </w:rPr>
            </w:pPr>
          </w:p>
        </w:tc>
        <w:tc>
          <w:tcPr>
            <w:tcW w:w="1296" w:type="dxa"/>
            <w:tcBorders>
              <w:top w:val="nil"/>
              <w:left w:val="nil"/>
              <w:bottom w:val="single" w:sz="4" w:space="0" w:color="000000"/>
              <w:right w:val="single" w:sz="4" w:space="0" w:color="000000"/>
            </w:tcBorders>
            <w:shd w:val="clear" w:color="auto" w:fill="auto"/>
            <w:noWrap/>
            <w:vAlign w:val="center"/>
          </w:tcPr>
          <w:p w:rsidR="00E0211A" w:rsidRPr="00E0211A" w:rsidRDefault="00E0211A" w:rsidP="00E0211A">
            <w:pPr>
              <w:spacing w:line="240" w:lineRule="auto"/>
              <w:rPr>
                <w:rFonts w:ascii="에브리데이고딕 L" w:eastAsia="에브리데이고딕 L" w:hAnsi="에브리데이고딕 L" w:cs="Calibri" w:hint="eastAsia"/>
                <w:sz w:val="18"/>
                <w:szCs w:val="20"/>
              </w:rPr>
            </w:pPr>
            <w:r>
              <w:rPr>
                <w:rFonts w:ascii="에브리데이고딕 L" w:eastAsia="에브리데이고딕 L" w:hAnsi="에브리데이고딕 L" w:cs="Calibri" w:hint="eastAsia"/>
                <w:sz w:val="18"/>
                <w:szCs w:val="20"/>
              </w:rPr>
              <w:t>채용안내</w:t>
            </w:r>
          </w:p>
        </w:tc>
        <w:tc>
          <w:tcPr>
            <w:tcW w:w="1588" w:type="dxa"/>
            <w:tcBorders>
              <w:top w:val="nil"/>
              <w:left w:val="nil"/>
              <w:bottom w:val="single" w:sz="4" w:space="0" w:color="000000"/>
              <w:right w:val="single" w:sz="4" w:space="0" w:color="000000"/>
            </w:tcBorders>
            <w:shd w:val="clear" w:color="auto" w:fill="auto"/>
            <w:noWrap/>
            <w:vAlign w:val="center"/>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p>
        </w:tc>
        <w:tc>
          <w:tcPr>
            <w:tcW w:w="920" w:type="dxa"/>
            <w:tcBorders>
              <w:top w:val="nil"/>
              <w:left w:val="nil"/>
              <w:bottom w:val="single" w:sz="4" w:space="0" w:color="000000"/>
              <w:right w:val="nil"/>
            </w:tcBorders>
            <w:shd w:val="clear" w:color="auto" w:fill="auto"/>
            <w:vAlign w:val="center"/>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Pr>
                <w:rFonts w:ascii="에브리데이고딕 L" w:eastAsia="에브리데이고딕 L" w:hAnsi="에브리데이고딕 L" w:cs="Calibri" w:hint="eastAsia"/>
                <w:color w:val="000000"/>
                <w:sz w:val="18"/>
                <w:szCs w:val="20"/>
              </w:rPr>
              <w:t>추가</w:t>
            </w:r>
          </w:p>
        </w:tc>
        <w:tc>
          <w:tcPr>
            <w:tcW w:w="3288" w:type="dxa"/>
            <w:tcBorders>
              <w:top w:val="nil"/>
              <w:left w:val="single" w:sz="4" w:space="0" w:color="000000"/>
              <w:bottom w:val="single" w:sz="4" w:space="0" w:color="000000"/>
              <w:right w:val="single" w:sz="4" w:space="0" w:color="auto"/>
            </w:tcBorders>
            <w:shd w:val="clear" w:color="auto" w:fill="auto"/>
            <w:vAlign w:val="center"/>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아웃링크</w:t>
            </w:r>
          </w:p>
        </w:tc>
        <w:tc>
          <w:tcPr>
            <w:tcW w:w="1061" w:type="dxa"/>
            <w:tcBorders>
              <w:top w:val="nil"/>
              <w:left w:val="nil"/>
              <w:bottom w:val="single" w:sz="4" w:space="0" w:color="000000"/>
              <w:right w:val="single" w:sz="4" w:space="0" w:color="auto"/>
            </w:tcBorders>
            <w:shd w:val="clear" w:color="auto" w:fill="auto"/>
            <w:vAlign w:val="center"/>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p>
        </w:tc>
      </w:tr>
      <w:tr w:rsidR="00E0211A" w:rsidRPr="00E0211A" w:rsidTr="00E0211A">
        <w:trPr>
          <w:trHeight w:val="252"/>
        </w:trPr>
        <w:tc>
          <w:tcPr>
            <w:tcW w:w="1647"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창업안내</w:t>
            </w:r>
          </w:p>
        </w:tc>
        <w:tc>
          <w:tcPr>
            <w:tcW w:w="1296"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창업 가이드</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이마트24 특징</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추가</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창업 절차</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계약 조건</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지원 및 혜택</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636"/>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창업 설명회</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[기존 동일] 하단 컨텐츠 내용 수정은 관리자 연결 (내용 수정 필요)</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600"/>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(창업설명회 신청)</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개인정보 및 창업신청정보 입력 페이지</w:t>
            </w:r>
            <w:r w:rsidRPr="00E0211A">
              <w:rPr>
                <w:rFonts w:ascii="에브리데이고딕 L" w:eastAsia="에브리데이고딕 L" w:hAnsi="에브리데이고딕 L" w:cs="Calibri" w:hint="eastAsia"/>
                <w:color w:val="000000"/>
                <w:sz w:val="18"/>
                <w:szCs w:val="20"/>
              </w:rPr>
              <w:br/>
              <w:t>- 신청정보 DB 저장 및 관리자 연결</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1:1 상담</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1:1 상담</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528"/>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창업 상담 신청</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[기존 동일] 상담 신청 내용 DB 저장 및 관리자 연결</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528"/>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부동산 상담 신청</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[기존 동일] 상담 신청 내용 DB 저장 및 관리자 연결</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창업 FAQ</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추천 매장 소개</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매장 리스트 페이지</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tcBorders>
              <w:top w:val="nil"/>
              <w:left w:val="nil"/>
              <w:bottom w:val="nil"/>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창업성공기</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유튜브 리스트 페이지</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252"/>
        </w:trPr>
        <w:tc>
          <w:tcPr>
            <w:tcW w:w="1647"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상품</w:t>
            </w:r>
          </w:p>
        </w:tc>
        <w:tc>
          <w:tcPr>
            <w:tcW w:w="129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차별화 상품</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신상품</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single" w:sz="4" w:space="0" w:color="000000"/>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이마트24 PB 상품</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single" w:sz="4" w:space="0" w:color="000000"/>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즉석 커피</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single" w:sz="4" w:space="0" w:color="000000"/>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Fresh Food</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single" w:sz="4" w:space="0" w:color="000000"/>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와인</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추가</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제휴 상품</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콜라보 상품</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추가</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그룹사 공동 개발</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추가</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농협</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행사 상품</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sz w:val="18"/>
                <w:szCs w:val="20"/>
              </w:rPr>
            </w:pPr>
            <w:r w:rsidRPr="00E0211A">
              <w:rPr>
                <w:rFonts w:ascii="에브리데이고딕 L" w:eastAsia="에브리데이고딕 L" w:hAnsi="에브리데이고딕 L" w:cs="Calibri" w:hint="eastAsia"/>
                <w:sz w:val="18"/>
                <w:szCs w:val="20"/>
              </w:rPr>
              <w:t>- 기간계 시스템 연동 필요</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252"/>
        </w:trPr>
        <w:tc>
          <w:tcPr>
            <w:tcW w:w="1647"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이벤트</w:t>
            </w:r>
          </w:p>
        </w:tc>
        <w:tc>
          <w:tcPr>
            <w:tcW w:w="1296"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이마트24 TV</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#핫이슈태그</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추천영상</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진행중 이벤트</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추가</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이벤트 배너 리스트 페이지</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종료 이벤트</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공지사항</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보도자료</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64"/>
        </w:trPr>
        <w:tc>
          <w:tcPr>
            <w:tcW w:w="1647"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매장검색</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(매장검색)</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sz w:val="18"/>
                <w:szCs w:val="20"/>
              </w:rPr>
            </w:pPr>
            <w:r w:rsidRPr="00E0211A">
              <w:rPr>
                <w:rFonts w:ascii="에브리데이고딕 L" w:eastAsia="에브리데이고딕 L" w:hAnsi="에브리데이고딕 L" w:cs="Calibri" w:hint="eastAsia"/>
                <w:sz w:val="18"/>
                <w:szCs w:val="20"/>
              </w:rPr>
              <w:t>- 기간계 시스템 연동 필요</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O</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Premium Life</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리저브</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애플악세사리</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fave</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주류전문매장</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수입과자특화매장</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New Lifestyle</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Self 매장</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Future Store</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Service</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서비스</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생활서비스</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제휴서비스</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신세계포인트</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삭제</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vMerge/>
            <w:tcBorders>
              <w:top w:val="nil"/>
              <w:left w:val="single" w:sz="4" w:space="0" w:color="000000"/>
              <w:bottom w:val="single" w:sz="4" w:space="0" w:color="000000"/>
              <w:right w:val="single" w:sz="4" w:space="0" w:color="000000"/>
            </w:tcBorders>
            <w:vAlign w:val="center"/>
            <w:hideMark/>
          </w:tcPr>
          <w:p w:rsidR="00E0211A" w:rsidRPr="00E0211A" w:rsidRDefault="00E0211A" w:rsidP="00E0211A">
            <w:pPr>
              <w:spacing w:line="240" w:lineRule="auto"/>
              <w:rPr>
                <w:rFonts w:ascii="에브리데이고딕 L" w:eastAsia="에브리데이고딕 L" w:hAnsi="에브리데이고딕 L" w:cs="Calibri"/>
                <w:color w:val="000000"/>
                <w:sz w:val="18"/>
                <w:szCs w:val="20"/>
              </w:rPr>
            </w:pPr>
          </w:p>
        </w:tc>
        <w:tc>
          <w:tcPr>
            <w:tcW w:w="1296" w:type="dxa"/>
            <w:tcBorders>
              <w:top w:val="nil"/>
              <w:left w:val="nil"/>
              <w:bottom w:val="single" w:sz="4" w:space="0" w:color="auto"/>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APP 서비스</w:t>
            </w:r>
          </w:p>
        </w:tc>
        <w:tc>
          <w:tcPr>
            <w:tcW w:w="1588" w:type="dxa"/>
            <w:tcBorders>
              <w:top w:val="nil"/>
              <w:left w:val="nil"/>
              <w:bottom w:val="single" w:sz="4" w:space="0" w:color="auto"/>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auto"/>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추가</w:t>
            </w:r>
          </w:p>
        </w:tc>
        <w:tc>
          <w:tcPr>
            <w:tcW w:w="3288" w:type="dxa"/>
            <w:tcBorders>
              <w:top w:val="nil"/>
              <w:left w:val="single" w:sz="4" w:space="0" w:color="000000"/>
              <w:bottom w:val="single" w:sz="4" w:space="0" w:color="auto"/>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 앱 다운로드 링크 제공</w:t>
            </w:r>
          </w:p>
        </w:tc>
        <w:tc>
          <w:tcPr>
            <w:tcW w:w="1061" w:type="dxa"/>
            <w:tcBorders>
              <w:top w:val="nil"/>
              <w:left w:val="nil"/>
              <w:bottom w:val="single" w:sz="4" w:space="0" w:color="auto"/>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9800" w:type="dxa"/>
            <w:gridSpan w:val="6"/>
            <w:tcBorders>
              <w:top w:val="single" w:sz="4" w:space="0" w:color="auto"/>
              <w:left w:val="single" w:sz="4" w:space="0" w:color="auto"/>
              <w:bottom w:val="single" w:sz="4" w:space="0" w:color="auto"/>
              <w:right w:val="nil"/>
            </w:tcBorders>
            <w:shd w:val="clear" w:color="000000" w:fill="D9D9D9"/>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b/>
                <w:bCs/>
                <w:sz w:val="18"/>
                <w:szCs w:val="20"/>
              </w:rPr>
            </w:pPr>
            <w:r w:rsidRPr="00E0211A">
              <w:rPr>
                <w:rFonts w:ascii="에브리데이고딕 L" w:eastAsia="에브리데이고딕 L" w:hAnsi="에브리데이고딕 L" w:cs="Calibri" w:hint="eastAsia"/>
                <w:b/>
                <w:bCs/>
                <w:sz w:val="18"/>
                <w:szCs w:val="20"/>
              </w:rPr>
              <w:t>FOOTER</w:t>
            </w:r>
          </w:p>
        </w:tc>
      </w:tr>
      <w:tr w:rsidR="00E0211A" w:rsidRPr="00E0211A" w:rsidTr="00E0211A">
        <w:trPr>
          <w:trHeight w:val="252"/>
        </w:trPr>
        <w:tc>
          <w:tcPr>
            <w:tcW w:w="1647" w:type="dxa"/>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개인정보처리방침</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single" w:sz="4" w:space="0" w:color="000000"/>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이용약관</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고객의 소리</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000000"/>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제휴 문의</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추가</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Mail app 연동</w:t>
            </w:r>
          </w:p>
        </w:tc>
        <w:tc>
          <w:tcPr>
            <w:tcW w:w="1061" w:type="dxa"/>
            <w:tcBorders>
              <w:top w:val="nil"/>
              <w:left w:val="nil"/>
              <w:bottom w:val="nil"/>
              <w:right w:val="single" w:sz="4" w:space="0" w:color="000000"/>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tcBorders>
              <w:top w:val="nil"/>
              <w:left w:val="single" w:sz="4" w:space="0" w:color="000000"/>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상품 입점 신청</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000000"/>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아웃링크</w:t>
            </w:r>
          </w:p>
        </w:tc>
        <w:tc>
          <w:tcPr>
            <w:tcW w:w="1061" w:type="dxa"/>
            <w:tcBorders>
              <w:top w:val="single" w:sz="4" w:space="0" w:color="auto"/>
              <w:left w:val="nil"/>
              <w:bottom w:val="single" w:sz="4" w:space="0" w:color="auto"/>
              <w:right w:val="single" w:sz="4" w:space="0" w:color="000000"/>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r w:rsidR="00E0211A" w:rsidRPr="00E0211A" w:rsidTr="00E0211A">
        <w:trPr>
          <w:trHeight w:val="252"/>
        </w:trPr>
        <w:tc>
          <w:tcPr>
            <w:tcW w:w="1647" w:type="dxa"/>
            <w:tcBorders>
              <w:top w:val="nil"/>
              <w:left w:val="single" w:sz="4" w:space="0" w:color="000000"/>
              <w:bottom w:val="single" w:sz="4" w:space="0" w:color="000000"/>
              <w:right w:val="single" w:sz="4" w:space="0" w:color="000000"/>
            </w:tcBorders>
            <w:shd w:val="clear" w:color="000000" w:fill="F2F2F2"/>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사이트 맵</w:t>
            </w:r>
          </w:p>
        </w:tc>
        <w:tc>
          <w:tcPr>
            <w:tcW w:w="1296"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588" w:type="dxa"/>
            <w:tcBorders>
              <w:top w:val="nil"/>
              <w:left w:val="nil"/>
              <w:bottom w:val="single" w:sz="4" w:space="0" w:color="000000"/>
              <w:right w:val="single" w:sz="4" w:space="0" w:color="000000"/>
            </w:tcBorders>
            <w:shd w:val="clear" w:color="auto" w:fill="auto"/>
            <w:noWrap/>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920" w:type="dxa"/>
            <w:tcBorders>
              <w:top w:val="nil"/>
              <w:left w:val="nil"/>
              <w:bottom w:val="single" w:sz="4" w:space="0" w:color="auto"/>
              <w:right w:val="nil"/>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3288" w:type="dxa"/>
            <w:tcBorders>
              <w:top w:val="nil"/>
              <w:left w:val="single" w:sz="4" w:space="0" w:color="000000"/>
              <w:bottom w:val="single" w:sz="4" w:space="0" w:color="000000"/>
              <w:right w:val="single" w:sz="4" w:space="0" w:color="auto"/>
            </w:tcBorders>
            <w:shd w:val="clear" w:color="auto" w:fill="auto"/>
            <w:vAlign w:val="center"/>
            <w:hideMark/>
          </w:tcPr>
          <w:p w:rsidR="00E0211A" w:rsidRPr="00E0211A" w:rsidRDefault="00E0211A" w:rsidP="00E0211A">
            <w:pPr>
              <w:spacing w:line="240" w:lineRule="auto"/>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c>
          <w:tcPr>
            <w:tcW w:w="1061" w:type="dxa"/>
            <w:tcBorders>
              <w:top w:val="nil"/>
              <w:left w:val="nil"/>
              <w:bottom w:val="single" w:sz="4" w:space="0" w:color="000000"/>
              <w:right w:val="single" w:sz="4" w:space="0" w:color="000000"/>
            </w:tcBorders>
            <w:shd w:val="clear" w:color="auto" w:fill="auto"/>
            <w:vAlign w:val="center"/>
            <w:hideMark/>
          </w:tcPr>
          <w:p w:rsidR="00E0211A" w:rsidRPr="00E0211A" w:rsidRDefault="00E0211A" w:rsidP="00E0211A">
            <w:pPr>
              <w:spacing w:line="240" w:lineRule="auto"/>
              <w:jc w:val="center"/>
              <w:rPr>
                <w:rFonts w:ascii="에브리데이고딕 L" w:eastAsia="에브리데이고딕 L" w:hAnsi="에브리데이고딕 L" w:cs="Calibri" w:hint="eastAsia"/>
                <w:color w:val="000000"/>
                <w:sz w:val="18"/>
                <w:szCs w:val="20"/>
              </w:rPr>
            </w:pPr>
            <w:r w:rsidRPr="00E0211A">
              <w:rPr>
                <w:rFonts w:ascii="에브리데이고딕 L" w:eastAsia="에브리데이고딕 L" w:hAnsi="에브리데이고딕 L" w:cs="Calibri" w:hint="eastAsia"/>
                <w:color w:val="000000"/>
                <w:sz w:val="18"/>
                <w:szCs w:val="20"/>
              </w:rPr>
              <w:t xml:space="preserve">　</w:t>
            </w:r>
          </w:p>
        </w:tc>
      </w:tr>
    </w:tbl>
    <w:p w:rsidR="00077C74" w:rsidRPr="00E0211A" w:rsidRDefault="0095498F" w:rsidP="0095498F">
      <w:pPr>
        <w:numPr>
          <w:ilvl w:val="0"/>
          <w:numId w:val="9"/>
        </w:numPr>
        <w:pBdr>
          <w:top w:val="nil"/>
          <w:left w:val="nil"/>
          <w:bottom w:val="nil"/>
          <w:right w:val="nil"/>
          <w:between w:val="nil"/>
        </w:pBdr>
        <w:spacing w:line="261" w:lineRule="auto"/>
        <w:jc w:val="right"/>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해당 구성은 1차 가안으로 이후 변동될 수 있습니다.</w:t>
      </w:r>
    </w:p>
    <w:p w:rsidR="00077C74" w:rsidRPr="00E0211A" w:rsidRDefault="00077C74">
      <w:pPr>
        <w:pBdr>
          <w:top w:val="nil"/>
          <w:left w:val="nil"/>
          <w:bottom w:val="nil"/>
          <w:right w:val="nil"/>
          <w:between w:val="nil"/>
        </w:pBdr>
        <w:spacing w:line="261" w:lineRule="auto"/>
        <w:ind w:left="2240"/>
        <w:jc w:val="both"/>
        <w:rPr>
          <w:rFonts w:ascii="에브리데이고딕 L" w:eastAsia="에브리데이고딕 L" w:hAnsi="에브리데이고딕 L" w:cs="에브리데이고딕 L"/>
          <w:color w:val="000000"/>
          <w:sz w:val="20"/>
          <w:szCs w:val="24"/>
        </w:rPr>
      </w:pPr>
    </w:p>
    <w:p w:rsidR="00077C74" w:rsidRDefault="00077C74">
      <w:pPr>
        <w:pBdr>
          <w:top w:val="nil"/>
          <w:left w:val="nil"/>
          <w:bottom w:val="nil"/>
          <w:right w:val="nil"/>
          <w:between w:val="nil"/>
        </w:pBdr>
        <w:spacing w:line="261" w:lineRule="auto"/>
        <w:ind w:left="2240"/>
        <w:jc w:val="both"/>
        <w:rPr>
          <w:rFonts w:ascii="에브리데이고딕 L" w:eastAsia="에브리데이고딕 L" w:hAnsi="에브리데이고딕 L" w:cs="에브리데이고딕 L"/>
          <w:color w:val="000000"/>
          <w:sz w:val="20"/>
          <w:szCs w:val="24"/>
        </w:rPr>
      </w:pPr>
    </w:p>
    <w:p w:rsidR="006E7D6C" w:rsidRPr="00E0211A" w:rsidRDefault="006E7D6C">
      <w:pPr>
        <w:pBdr>
          <w:top w:val="nil"/>
          <w:left w:val="nil"/>
          <w:bottom w:val="nil"/>
          <w:right w:val="nil"/>
          <w:between w:val="nil"/>
        </w:pBdr>
        <w:spacing w:line="261" w:lineRule="auto"/>
        <w:ind w:left="2240"/>
        <w:jc w:val="both"/>
        <w:rPr>
          <w:rFonts w:ascii="에브리데이고딕 L" w:eastAsia="에브리데이고딕 L" w:hAnsi="에브리데이고딕 L" w:cs="에브리데이고딕 L" w:hint="eastAsia"/>
          <w:color w:val="000000"/>
          <w:sz w:val="20"/>
          <w:szCs w:val="24"/>
        </w:rPr>
      </w:pPr>
    </w:p>
    <w:p w:rsidR="00077C74" w:rsidRPr="00E0211A" w:rsidRDefault="006E7D6C">
      <w:pPr>
        <w:numPr>
          <w:ilvl w:val="1"/>
          <w:numId w:val="1"/>
        </w:numPr>
        <w:pBdr>
          <w:top w:val="nil"/>
          <w:left w:val="nil"/>
          <w:bottom w:val="nil"/>
          <w:right w:val="nil"/>
          <w:between w:val="nil"/>
        </w:pBdr>
        <w:spacing w:line="261" w:lineRule="auto"/>
        <w:jc w:val="both"/>
        <w:rPr>
          <w:rFonts w:ascii="에브리데이고딕 L" w:eastAsia="에브리데이고딕 L" w:hAnsi="에브리데이고딕 L"/>
          <w:color w:val="000000"/>
          <w:sz w:val="20"/>
          <w:szCs w:val="24"/>
        </w:rPr>
      </w:pPr>
      <w:r w:rsidRPr="00E0211A">
        <w:rPr>
          <w:rFonts w:ascii="에브리데이고딕 L" w:eastAsia="에브리데이고딕 L" w:hAnsi="에브리데이고딕 L" w:cs="바탕"/>
          <w:noProof/>
          <w:sz w:val="20"/>
          <w:szCs w:val="24"/>
        </w:rPr>
        <w:lastRenderedPageBreak/>
        <w:drawing>
          <wp:anchor distT="0" distB="0" distL="114300" distR="114300" simplePos="0" relativeHeight="251662336" behindDoc="1" locked="0" layoutInCell="1" allowOverlap="1">
            <wp:simplePos x="0" y="0"/>
            <wp:positionH relativeFrom="margin">
              <wp:posOffset>270510</wp:posOffset>
            </wp:positionH>
            <wp:positionV relativeFrom="paragraph">
              <wp:posOffset>391795</wp:posOffset>
            </wp:positionV>
            <wp:extent cx="5699464" cy="7277100"/>
            <wp:effectExtent l="19050" t="19050" r="15875" b="19050"/>
            <wp:wrapTight wrapText="bothSides">
              <wp:wrapPolygon edited="0">
                <wp:start x="-72" y="-57"/>
                <wp:lineTo x="-72" y="21600"/>
                <wp:lineTo x="21588" y="21600"/>
                <wp:lineTo x="21588" y="-57"/>
                <wp:lineTo x="-72" y="-57"/>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홈페이지 메뉴구조도_220728_보안해제.jpg"/>
                    <pic:cNvPicPr/>
                  </pic:nvPicPr>
                  <pic:blipFill rotWithShape="1">
                    <a:blip r:embed="rId8">
                      <a:extLst>
                        <a:ext uri="{28A0092B-C50C-407E-A947-70E740481C1C}">
                          <a14:useLocalDpi xmlns:a14="http://schemas.microsoft.com/office/drawing/2010/main" val="0"/>
                        </a:ext>
                      </a:extLst>
                    </a:blip>
                    <a:srcRect l="7882" t="3315" r="16624" b="3566"/>
                    <a:stretch/>
                  </pic:blipFill>
                  <pic:spPr bwMode="auto">
                    <a:xfrm>
                      <a:off x="0" y="0"/>
                      <a:ext cx="5699464" cy="7277100"/>
                    </a:xfrm>
                    <a:prstGeom prst="rect">
                      <a:avLst/>
                    </a:prstGeom>
                    <a:ln w="3175">
                      <a:solidFill>
                        <a:schemeClr val="tx1"/>
                      </a:solidFill>
                    </a:ln>
                    <a:extLst>
                      <a:ext uri="{53640926-AAD7-44D8-BBD7-CCE9431645EC}">
                        <a14:shadowObscured xmlns:a14="http://schemas.microsoft.com/office/drawing/2010/main"/>
                      </a:ext>
                    </a:extLst>
                  </pic:spPr>
                </pic:pic>
              </a:graphicData>
            </a:graphic>
          </wp:anchor>
        </w:drawing>
      </w:r>
      <w:r w:rsidR="0095498F" w:rsidRPr="00E0211A">
        <w:rPr>
          <w:rFonts w:ascii="에브리데이고딕 L" w:eastAsia="에브리데이고딕 L" w:hAnsi="에브리데이고딕 L" w:cs="에브리데이고딕 L"/>
          <w:color w:val="000000"/>
          <w:sz w:val="20"/>
          <w:szCs w:val="24"/>
        </w:rPr>
        <w:t>TO-BE 메뉴구</w:t>
      </w:r>
      <w:r w:rsidR="0095498F" w:rsidRPr="00E0211A">
        <w:rPr>
          <w:rFonts w:ascii="에브리데이고딕 L" w:eastAsia="에브리데이고딕 L" w:hAnsi="에브리데이고딕 L" w:cs="바탕"/>
          <w:color w:val="000000"/>
          <w:sz w:val="20"/>
          <w:szCs w:val="24"/>
        </w:rPr>
        <w:t>조도</w:t>
      </w:r>
    </w:p>
    <w:p w:rsidR="00077C74" w:rsidRPr="00E0211A" w:rsidRDefault="00077C74">
      <w:pPr>
        <w:pBdr>
          <w:top w:val="nil"/>
          <w:left w:val="nil"/>
          <w:bottom w:val="nil"/>
          <w:right w:val="nil"/>
          <w:between w:val="nil"/>
        </w:pBdr>
        <w:spacing w:line="261" w:lineRule="auto"/>
        <w:jc w:val="both"/>
        <w:rPr>
          <w:rFonts w:ascii="에브리데이고딕 L" w:eastAsia="에브리데이고딕 L" w:hAnsi="에브리데이고딕 L" w:cs="바탕"/>
          <w:sz w:val="20"/>
          <w:szCs w:val="24"/>
        </w:rPr>
      </w:pPr>
    </w:p>
    <w:p w:rsidR="00077C74" w:rsidRPr="00E0211A" w:rsidRDefault="0095498F">
      <w:pPr>
        <w:numPr>
          <w:ilvl w:val="0"/>
          <w:numId w:val="9"/>
        </w:numPr>
        <w:pBdr>
          <w:top w:val="nil"/>
          <w:left w:val="nil"/>
          <w:bottom w:val="nil"/>
          <w:right w:val="nil"/>
          <w:between w:val="nil"/>
        </w:pBdr>
        <w:spacing w:line="261" w:lineRule="auto"/>
        <w:jc w:val="right"/>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해당 구성은 1차 가안으로 이후 변동될 수 있습니다.</w:t>
      </w:r>
    </w:p>
    <w:p w:rsidR="00077C74" w:rsidRPr="00E0211A" w:rsidRDefault="00077C74">
      <w:pPr>
        <w:pBdr>
          <w:top w:val="nil"/>
          <w:left w:val="nil"/>
          <w:bottom w:val="nil"/>
          <w:right w:val="nil"/>
          <w:between w:val="nil"/>
        </w:pBdr>
        <w:spacing w:line="261" w:lineRule="auto"/>
        <w:ind w:left="760" w:right="582"/>
        <w:jc w:val="right"/>
        <w:rPr>
          <w:rFonts w:ascii="에브리데이고딕 L" w:eastAsia="에브리데이고딕 L" w:hAnsi="에브리데이고딕 L" w:cs="에브리데이고딕 L"/>
          <w:color w:val="000000"/>
          <w:sz w:val="20"/>
          <w:szCs w:val="24"/>
        </w:rPr>
      </w:pPr>
    </w:p>
    <w:p w:rsidR="00077C74" w:rsidRDefault="00077C74">
      <w:pPr>
        <w:pBdr>
          <w:top w:val="nil"/>
          <w:left w:val="nil"/>
          <w:bottom w:val="nil"/>
          <w:right w:val="nil"/>
          <w:between w:val="nil"/>
        </w:pBdr>
        <w:spacing w:line="261" w:lineRule="auto"/>
        <w:ind w:left="760" w:right="582"/>
        <w:jc w:val="right"/>
        <w:rPr>
          <w:rFonts w:ascii="에브리데이고딕 L" w:eastAsia="에브리데이고딕 L" w:hAnsi="에브리데이고딕 L" w:cs="에브리데이고딕 L"/>
          <w:sz w:val="20"/>
          <w:szCs w:val="24"/>
        </w:rPr>
      </w:pPr>
    </w:p>
    <w:p w:rsidR="006E7D6C" w:rsidRDefault="006E7D6C">
      <w:pPr>
        <w:pBdr>
          <w:top w:val="nil"/>
          <w:left w:val="nil"/>
          <w:bottom w:val="nil"/>
          <w:right w:val="nil"/>
          <w:between w:val="nil"/>
        </w:pBdr>
        <w:spacing w:line="261" w:lineRule="auto"/>
        <w:ind w:left="760" w:right="582"/>
        <w:jc w:val="right"/>
        <w:rPr>
          <w:rFonts w:ascii="에브리데이고딕 L" w:eastAsia="에브리데이고딕 L" w:hAnsi="에브리데이고딕 L" w:cs="에브리데이고딕 L"/>
          <w:sz w:val="20"/>
          <w:szCs w:val="24"/>
        </w:rPr>
      </w:pPr>
    </w:p>
    <w:p w:rsidR="006E7D6C" w:rsidRPr="00E0211A" w:rsidRDefault="006E7D6C">
      <w:pPr>
        <w:pBdr>
          <w:top w:val="nil"/>
          <w:left w:val="nil"/>
          <w:bottom w:val="nil"/>
          <w:right w:val="nil"/>
          <w:between w:val="nil"/>
        </w:pBdr>
        <w:spacing w:line="261" w:lineRule="auto"/>
        <w:ind w:left="760" w:right="582"/>
        <w:jc w:val="right"/>
        <w:rPr>
          <w:rFonts w:ascii="에브리데이고딕 L" w:eastAsia="에브리데이고딕 L" w:hAnsi="에브리데이고딕 L" w:cs="에브리데이고딕 L" w:hint="eastAsia"/>
          <w:sz w:val="20"/>
          <w:szCs w:val="24"/>
        </w:rPr>
      </w:pPr>
    </w:p>
    <w:p w:rsidR="00077C74" w:rsidRPr="00E0211A" w:rsidRDefault="00077C74">
      <w:pPr>
        <w:pBdr>
          <w:top w:val="nil"/>
          <w:left w:val="nil"/>
          <w:bottom w:val="nil"/>
          <w:right w:val="nil"/>
          <w:between w:val="nil"/>
        </w:pBdr>
        <w:spacing w:line="261" w:lineRule="auto"/>
        <w:ind w:left="760" w:right="582"/>
        <w:jc w:val="right"/>
        <w:rPr>
          <w:rFonts w:ascii="에브리데이고딕 L" w:eastAsia="에브리데이고딕 L" w:hAnsi="에브리데이고딕 L" w:cs="에브리데이고딕 L"/>
          <w:sz w:val="20"/>
          <w:szCs w:val="24"/>
        </w:rPr>
      </w:pPr>
    </w:p>
    <w:p w:rsidR="00077C74" w:rsidRPr="00E0211A" w:rsidRDefault="0095498F">
      <w:pPr>
        <w:numPr>
          <w:ilvl w:val="1"/>
          <w:numId w:val="1"/>
        </w:numPr>
        <w:pBdr>
          <w:top w:val="nil"/>
          <w:left w:val="nil"/>
          <w:bottom w:val="nil"/>
          <w:right w:val="nil"/>
          <w:between w:val="nil"/>
        </w:pBdr>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lastRenderedPageBreak/>
        <w:t>주요 관리자 서비스 구성</w:t>
      </w:r>
    </w:p>
    <w:tbl>
      <w:tblPr>
        <w:tblStyle w:val="ae"/>
        <w:tblW w:w="10060" w:type="dxa"/>
        <w:tblInd w:w="0" w:type="dxa"/>
        <w:tblLayout w:type="fixed"/>
        <w:tblLook w:val="0400" w:firstRow="0" w:lastRow="0" w:firstColumn="0" w:lastColumn="0" w:noHBand="0" w:noVBand="1"/>
      </w:tblPr>
      <w:tblGrid>
        <w:gridCol w:w="1640"/>
        <w:gridCol w:w="2600"/>
        <w:gridCol w:w="5820"/>
      </w:tblGrid>
      <w:tr w:rsidR="00077C74" w:rsidRPr="00E0211A">
        <w:trPr>
          <w:trHeight w:val="288"/>
        </w:trPr>
        <w:tc>
          <w:tcPr>
            <w:tcW w:w="16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color w:val="000000"/>
                <w:sz w:val="20"/>
                <w:szCs w:val="24"/>
              </w:rPr>
            </w:pPr>
            <w:r w:rsidRPr="00E0211A">
              <w:rPr>
                <w:rFonts w:ascii="에브리데이고딕 L" w:eastAsia="에브리데이고딕 L" w:hAnsi="에브리데이고딕 L" w:cs="에브리데이고딕 L"/>
                <w:b/>
                <w:color w:val="000000"/>
                <w:sz w:val="20"/>
                <w:szCs w:val="24"/>
              </w:rPr>
              <w:t>1Depth</w:t>
            </w:r>
          </w:p>
        </w:tc>
        <w:tc>
          <w:tcPr>
            <w:tcW w:w="2600" w:type="dxa"/>
            <w:tcBorders>
              <w:top w:val="single" w:sz="4" w:space="0" w:color="000000"/>
              <w:left w:val="nil"/>
              <w:bottom w:val="single" w:sz="4" w:space="0" w:color="000000"/>
              <w:right w:val="single" w:sz="4" w:space="0" w:color="000000"/>
            </w:tcBorders>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color w:val="000000"/>
                <w:sz w:val="20"/>
                <w:szCs w:val="24"/>
              </w:rPr>
            </w:pPr>
            <w:r w:rsidRPr="00E0211A">
              <w:rPr>
                <w:rFonts w:ascii="에브리데이고딕 L" w:eastAsia="에브리데이고딕 L" w:hAnsi="에브리데이고딕 L" w:cs="에브리데이고딕 L"/>
                <w:b/>
                <w:color w:val="000000"/>
                <w:sz w:val="20"/>
                <w:szCs w:val="24"/>
              </w:rPr>
              <w:t>2Depth</w:t>
            </w:r>
          </w:p>
        </w:tc>
        <w:tc>
          <w:tcPr>
            <w:tcW w:w="5820" w:type="dxa"/>
            <w:tcBorders>
              <w:top w:val="single" w:sz="4" w:space="0" w:color="000000"/>
              <w:left w:val="nil"/>
              <w:bottom w:val="single" w:sz="4" w:space="0" w:color="000000"/>
              <w:right w:val="single" w:sz="4" w:space="0" w:color="000000"/>
            </w:tcBorders>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color w:val="000000"/>
                <w:sz w:val="20"/>
                <w:szCs w:val="24"/>
              </w:rPr>
            </w:pPr>
            <w:r w:rsidRPr="00E0211A">
              <w:rPr>
                <w:rFonts w:ascii="에브리데이고딕 L" w:eastAsia="에브리데이고딕 L" w:hAnsi="에브리데이고딕 L" w:cs="에브리데이고딕 L"/>
                <w:b/>
                <w:color w:val="000000"/>
                <w:sz w:val="20"/>
                <w:szCs w:val="24"/>
              </w:rPr>
              <w:t>기능 상세</w:t>
            </w:r>
          </w:p>
        </w:tc>
      </w:tr>
      <w:tr w:rsidR="00077C74" w:rsidRPr="00E0211A">
        <w:trPr>
          <w:trHeight w:val="288"/>
        </w:trPr>
        <w:tc>
          <w:tcPr>
            <w:tcW w:w="16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E0211A" w:rsidRDefault="0095498F">
            <w:pPr>
              <w:spacing w:line="240" w:lineRule="auto"/>
              <w:jc w:val="center"/>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계정 관리</w:t>
            </w:r>
          </w:p>
        </w:tc>
        <w:tc>
          <w:tcPr>
            <w:tcW w:w="2600" w:type="dxa"/>
            <w:tcBorders>
              <w:top w:val="single" w:sz="4" w:space="0" w:color="000000"/>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관리자 계정 관리</w:t>
            </w:r>
          </w:p>
        </w:tc>
        <w:tc>
          <w:tcPr>
            <w:tcW w:w="5820" w:type="dxa"/>
            <w:tcBorders>
              <w:top w:val="single" w:sz="4" w:space="0" w:color="000000"/>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관리자 계정 생성 및 수정</w:t>
            </w:r>
          </w:p>
        </w:tc>
      </w:tr>
      <w:tr w:rsidR="00077C74" w:rsidRPr="00E0211A">
        <w:trPr>
          <w:trHeight w:val="288"/>
        </w:trPr>
        <w:tc>
          <w:tcPr>
            <w:tcW w:w="1640" w:type="dxa"/>
            <w:vMerge w:val="restart"/>
            <w:tcBorders>
              <w:top w:val="nil"/>
              <w:left w:val="single" w:sz="4" w:space="0" w:color="000000"/>
              <w:bottom w:val="single" w:sz="4" w:space="0" w:color="000000"/>
              <w:right w:val="single" w:sz="4" w:space="0" w:color="000000"/>
            </w:tcBorders>
            <w:shd w:val="clear" w:color="auto" w:fill="auto"/>
            <w:vAlign w:val="center"/>
          </w:tcPr>
          <w:p w:rsidR="00077C74" w:rsidRPr="00E0211A" w:rsidRDefault="0095498F">
            <w:pPr>
              <w:spacing w:line="240" w:lineRule="auto"/>
              <w:jc w:val="center"/>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배너/팝업 관리</w:t>
            </w: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배너 관리</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메인 및 페이지별 배너 등록 및 관리</w:t>
            </w:r>
          </w:p>
        </w:tc>
      </w:tr>
      <w:tr w:rsidR="00077C74" w:rsidRPr="00E0211A">
        <w:trPr>
          <w:trHeight w:val="288"/>
        </w:trPr>
        <w:tc>
          <w:tcPr>
            <w:tcW w:w="1640" w:type="dxa"/>
            <w:vMerge/>
            <w:tcBorders>
              <w:top w:val="nil"/>
              <w:left w:val="single" w:sz="4" w:space="0" w:color="000000"/>
              <w:bottom w:val="single" w:sz="4" w:space="0" w:color="000000"/>
              <w:right w:val="single" w:sz="4" w:space="0" w:color="000000"/>
            </w:tcBorders>
            <w:shd w:val="clear" w:color="auto" w:fill="auto"/>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팝업 관리</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rsidP="00E0211A">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메인 팝업 등록 및 관리</w:t>
            </w:r>
          </w:p>
        </w:tc>
      </w:tr>
      <w:tr w:rsidR="00077C74" w:rsidRPr="00E0211A">
        <w:trPr>
          <w:trHeight w:val="288"/>
        </w:trPr>
        <w:tc>
          <w:tcPr>
            <w:tcW w:w="1640" w:type="dxa"/>
            <w:vMerge/>
            <w:tcBorders>
              <w:top w:val="nil"/>
              <w:left w:val="single" w:sz="4" w:space="0" w:color="000000"/>
              <w:bottom w:val="single" w:sz="4" w:space="0" w:color="000000"/>
              <w:right w:val="single" w:sz="4" w:space="0" w:color="000000"/>
            </w:tcBorders>
            <w:shd w:val="clear" w:color="auto" w:fill="auto"/>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이벤트 관리</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E0211A">
            <w:pPr>
              <w:spacing w:line="240" w:lineRule="auto"/>
              <w:rPr>
                <w:rFonts w:ascii="에브리데이고딕 L" w:eastAsia="에브리데이고딕 L" w:hAnsi="에브리데이고딕 L" w:cs="에브리데이고딕 L" w:hint="eastAsia"/>
                <w:color w:val="000000"/>
                <w:sz w:val="18"/>
                <w:szCs w:val="24"/>
              </w:rPr>
            </w:pPr>
            <w:r>
              <w:rPr>
                <w:rFonts w:ascii="에브리데이고딕 L" w:eastAsia="에브리데이고딕 L" w:hAnsi="에브리데이고딕 L" w:cs="에브리데이고딕 L" w:hint="eastAsia"/>
                <w:color w:val="000000"/>
                <w:sz w:val="18"/>
                <w:szCs w:val="24"/>
              </w:rPr>
              <w:t>이벤트 페이지 내용 및 배너 관리</w:t>
            </w:r>
          </w:p>
        </w:tc>
      </w:tr>
      <w:tr w:rsidR="00077C74" w:rsidRPr="00E0211A">
        <w:trPr>
          <w:trHeight w:val="288"/>
        </w:trPr>
        <w:tc>
          <w:tcPr>
            <w:tcW w:w="1640" w:type="dxa"/>
            <w:tcBorders>
              <w:top w:val="nil"/>
              <w:left w:val="single" w:sz="4" w:space="0" w:color="000000"/>
              <w:bottom w:val="single" w:sz="4" w:space="0" w:color="000000"/>
              <w:right w:val="single" w:sz="4" w:space="0" w:color="000000"/>
            </w:tcBorders>
            <w:shd w:val="clear" w:color="auto" w:fill="auto"/>
            <w:vAlign w:val="center"/>
          </w:tcPr>
          <w:p w:rsidR="00077C74" w:rsidRPr="00E0211A" w:rsidRDefault="0095498F">
            <w:pPr>
              <w:spacing w:line="240" w:lineRule="auto"/>
              <w:jc w:val="center"/>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매장</w:t>
            </w: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매장 관리</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매장 정보 관리</w:t>
            </w:r>
            <w:r w:rsidR="00E0211A">
              <w:rPr>
                <w:rFonts w:ascii="에브리데이고딕 L" w:eastAsia="에브리데이고딕 L" w:hAnsi="에브리데이고딕 L" w:cs="에브리데이고딕 L" w:hint="eastAsia"/>
                <w:color w:val="000000"/>
                <w:sz w:val="18"/>
                <w:szCs w:val="24"/>
              </w:rPr>
              <w:t xml:space="preserve"> (매장 정보 등록은 기간계 시</w:t>
            </w:r>
            <w:r w:rsidR="00E0211A" w:rsidRPr="00E0211A">
              <w:rPr>
                <w:rFonts w:ascii="에브리데이고딕 L" w:eastAsia="에브리데이고딕 L" w:hAnsi="에브리데이고딕 L" w:cs="에브리데이고딕 L" w:hint="eastAsia"/>
                <w:color w:val="000000"/>
                <w:sz w:val="18"/>
                <w:szCs w:val="24"/>
              </w:rPr>
              <w:t>스템 연동)</w:t>
            </w:r>
          </w:p>
        </w:tc>
      </w:tr>
      <w:tr w:rsidR="00077C74" w:rsidRPr="00E0211A">
        <w:trPr>
          <w:trHeight w:val="288"/>
        </w:trPr>
        <w:tc>
          <w:tcPr>
            <w:tcW w:w="1640" w:type="dxa"/>
            <w:vMerge w:val="restart"/>
            <w:tcBorders>
              <w:top w:val="nil"/>
              <w:left w:val="single" w:sz="4" w:space="0" w:color="000000"/>
              <w:bottom w:val="single" w:sz="4" w:space="0" w:color="000000"/>
              <w:right w:val="single" w:sz="4" w:space="0" w:color="000000"/>
            </w:tcBorders>
            <w:shd w:val="clear" w:color="auto" w:fill="auto"/>
            <w:vAlign w:val="center"/>
          </w:tcPr>
          <w:p w:rsidR="00077C74" w:rsidRPr="00E0211A" w:rsidRDefault="0095498F">
            <w:pPr>
              <w:spacing w:line="240" w:lineRule="auto"/>
              <w:jc w:val="center"/>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창업 관리</w:t>
            </w: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창업 설명회</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창업 설명회 내용 등록 및 관리</w:t>
            </w:r>
          </w:p>
        </w:tc>
      </w:tr>
      <w:tr w:rsidR="00077C74" w:rsidRPr="00E0211A">
        <w:trPr>
          <w:trHeight w:val="288"/>
        </w:trPr>
        <w:tc>
          <w:tcPr>
            <w:tcW w:w="1640" w:type="dxa"/>
            <w:vMerge/>
            <w:tcBorders>
              <w:top w:val="nil"/>
              <w:left w:val="single" w:sz="4" w:space="0" w:color="000000"/>
              <w:bottom w:val="single" w:sz="4" w:space="0" w:color="000000"/>
              <w:right w:val="single" w:sz="4" w:space="0" w:color="000000"/>
            </w:tcBorders>
            <w:shd w:val="clear" w:color="auto" w:fill="auto"/>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창업 설명회 신청 내역</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창업 설명회 신청 정보 확인</w:t>
            </w:r>
          </w:p>
        </w:tc>
      </w:tr>
      <w:tr w:rsidR="00077C74" w:rsidRPr="00E0211A">
        <w:trPr>
          <w:trHeight w:val="288"/>
        </w:trPr>
        <w:tc>
          <w:tcPr>
            <w:tcW w:w="1640" w:type="dxa"/>
            <w:vMerge/>
            <w:tcBorders>
              <w:top w:val="nil"/>
              <w:left w:val="single" w:sz="4" w:space="0" w:color="000000"/>
              <w:bottom w:val="single" w:sz="4" w:space="0" w:color="000000"/>
              <w:right w:val="single" w:sz="4" w:space="0" w:color="000000"/>
            </w:tcBorders>
            <w:shd w:val="clear" w:color="auto" w:fill="auto"/>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창업성공기</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창업성공기 내용 등록 및 관리</w:t>
            </w:r>
          </w:p>
        </w:tc>
      </w:tr>
      <w:tr w:rsidR="00077C74" w:rsidRPr="00E0211A">
        <w:trPr>
          <w:trHeight w:val="288"/>
        </w:trPr>
        <w:tc>
          <w:tcPr>
            <w:tcW w:w="1640" w:type="dxa"/>
            <w:vMerge/>
            <w:tcBorders>
              <w:top w:val="nil"/>
              <w:left w:val="single" w:sz="4" w:space="0" w:color="000000"/>
              <w:bottom w:val="single" w:sz="4" w:space="0" w:color="000000"/>
              <w:right w:val="single" w:sz="4" w:space="0" w:color="000000"/>
            </w:tcBorders>
            <w:shd w:val="clear" w:color="auto" w:fill="auto"/>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추천 매장 소개</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추천 매장 등록 및 관리</w:t>
            </w:r>
          </w:p>
        </w:tc>
      </w:tr>
      <w:tr w:rsidR="00077C74" w:rsidRPr="00E0211A">
        <w:trPr>
          <w:trHeight w:val="288"/>
        </w:trPr>
        <w:tc>
          <w:tcPr>
            <w:tcW w:w="1640" w:type="dxa"/>
            <w:vMerge/>
            <w:tcBorders>
              <w:top w:val="nil"/>
              <w:left w:val="single" w:sz="4" w:space="0" w:color="000000"/>
              <w:bottom w:val="single" w:sz="4" w:space="0" w:color="000000"/>
              <w:right w:val="single" w:sz="4" w:space="0" w:color="000000"/>
            </w:tcBorders>
            <w:shd w:val="clear" w:color="auto" w:fill="auto"/>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창업 FAQ</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FAQ 질문 및 답변 내용 등록 및 관리</w:t>
            </w:r>
          </w:p>
        </w:tc>
      </w:tr>
      <w:tr w:rsidR="00077C74" w:rsidRPr="00E0211A">
        <w:trPr>
          <w:trHeight w:val="288"/>
        </w:trPr>
        <w:tc>
          <w:tcPr>
            <w:tcW w:w="1640" w:type="dxa"/>
            <w:vMerge w:val="restart"/>
            <w:tcBorders>
              <w:top w:val="nil"/>
              <w:left w:val="single" w:sz="4" w:space="0" w:color="000000"/>
              <w:bottom w:val="single" w:sz="4" w:space="0" w:color="000000"/>
              <w:right w:val="single" w:sz="4" w:space="0" w:color="000000"/>
            </w:tcBorders>
            <w:shd w:val="clear" w:color="auto" w:fill="auto"/>
            <w:vAlign w:val="center"/>
          </w:tcPr>
          <w:p w:rsidR="00077C74" w:rsidRPr="00E0211A" w:rsidRDefault="0095498F">
            <w:pPr>
              <w:spacing w:line="240" w:lineRule="auto"/>
              <w:jc w:val="center"/>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고객센터</w:t>
            </w: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1:1 상담</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온라인 1:1 상담 내용 확인 및 답변 등록 및 관리</w:t>
            </w:r>
          </w:p>
        </w:tc>
      </w:tr>
      <w:tr w:rsidR="00077C74" w:rsidRPr="00E0211A">
        <w:trPr>
          <w:trHeight w:val="288"/>
        </w:trPr>
        <w:tc>
          <w:tcPr>
            <w:tcW w:w="1640" w:type="dxa"/>
            <w:vMerge/>
            <w:tcBorders>
              <w:top w:val="nil"/>
              <w:left w:val="single" w:sz="4" w:space="0" w:color="000000"/>
              <w:bottom w:val="single" w:sz="4" w:space="0" w:color="000000"/>
              <w:right w:val="single" w:sz="4" w:space="0" w:color="000000"/>
            </w:tcBorders>
            <w:shd w:val="clear" w:color="auto" w:fill="auto"/>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창업 상담</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창업 상담 문의 확인 및 답변 등록 및 관리</w:t>
            </w:r>
          </w:p>
        </w:tc>
      </w:tr>
      <w:tr w:rsidR="00077C74" w:rsidRPr="00E0211A">
        <w:trPr>
          <w:trHeight w:val="288"/>
        </w:trPr>
        <w:tc>
          <w:tcPr>
            <w:tcW w:w="1640" w:type="dxa"/>
            <w:vMerge/>
            <w:tcBorders>
              <w:top w:val="nil"/>
              <w:left w:val="single" w:sz="4" w:space="0" w:color="000000"/>
              <w:bottom w:val="single" w:sz="4" w:space="0" w:color="000000"/>
              <w:right w:val="single" w:sz="4" w:space="0" w:color="000000"/>
            </w:tcBorders>
            <w:shd w:val="clear" w:color="auto" w:fill="auto"/>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부동산 상담</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부동산 상담 문의 확인 및 답변 등록 및 관리</w:t>
            </w:r>
          </w:p>
        </w:tc>
      </w:tr>
      <w:tr w:rsidR="00077C74" w:rsidRPr="00E0211A">
        <w:trPr>
          <w:trHeight w:val="288"/>
        </w:trPr>
        <w:tc>
          <w:tcPr>
            <w:tcW w:w="1640" w:type="dxa"/>
            <w:vMerge/>
            <w:tcBorders>
              <w:top w:val="nil"/>
              <w:left w:val="single" w:sz="4" w:space="0" w:color="000000"/>
              <w:bottom w:val="single" w:sz="4" w:space="0" w:color="000000"/>
              <w:right w:val="single" w:sz="4" w:space="0" w:color="000000"/>
            </w:tcBorders>
            <w:shd w:val="clear" w:color="auto" w:fill="auto"/>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FAQ</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FAQ 질문 및 답변 내용 등록 및 관리</w:t>
            </w:r>
          </w:p>
        </w:tc>
      </w:tr>
      <w:tr w:rsidR="00077C74" w:rsidRPr="00E0211A">
        <w:trPr>
          <w:trHeight w:val="288"/>
        </w:trPr>
        <w:tc>
          <w:tcPr>
            <w:tcW w:w="1640" w:type="dxa"/>
            <w:vMerge w:val="restart"/>
            <w:tcBorders>
              <w:top w:val="nil"/>
              <w:left w:val="single" w:sz="4" w:space="0" w:color="000000"/>
              <w:bottom w:val="single" w:sz="4" w:space="0" w:color="000000"/>
              <w:right w:val="single" w:sz="4" w:space="0" w:color="000000"/>
            </w:tcBorders>
            <w:shd w:val="clear" w:color="auto" w:fill="auto"/>
            <w:vAlign w:val="center"/>
          </w:tcPr>
          <w:p w:rsidR="00077C74" w:rsidRPr="00E0211A" w:rsidRDefault="0095498F">
            <w:pPr>
              <w:spacing w:line="240" w:lineRule="auto"/>
              <w:jc w:val="center"/>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상품/행사</w:t>
            </w: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상품 코드</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상품 코드값(구분값) 등록 및 관리</w:t>
            </w:r>
          </w:p>
        </w:tc>
      </w:tr>
      <w:tr w:rsidR="00077C74" w:rsidRPr="00E0211A">
        <w:trPr>
          <w:trHeight w:val="288"/>
        </w:trPr>
        <w:tc>
          <w:tcPr>
            <w:tcW w:w="1640" w:type="dxa"/>
            <w:vMerge/>
            <w:tcBorders>
              <w:top w:val="nil"/>
              <w:left w:val="single" w:sz="4" w:space="0" w:color="000000"/>
              <w:bottom w:val="single" w:sz="4" w:space="0" w:color="000000"/>
              <w:right w:val="single" w:sz="4" w:space="0" w:color="000000"/>
            </w:tcBorders>
            <w:shd w:val="clear" w:color="auto" w:fill="auto"/>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상품 등록</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상품 등록 및 관리 / 엑셀 일괄 등록 기능 / 상품 리스트 엑셀 다운로드 기능</w:t>
            </w:r>
          </w:p>
        </w:tc>
      </w:tr>
      <w:tr w:rsidR="00077C74" w:rsidRPr="00E0211A">
        <w:trPr>
          <w:trHeight w:val="288"/>
        </w:trPr>
        <w:tc>
          <w:tcPr>
            <w:tcW w:w="1640" w:type="dxa"/>
            <w:vMerge/>
            <w:tcBorders>
              <w:top w:val="nil"/>
              <w:left w:val="single" w:sz="4" w:space="0" w:color="000000"/>
              <w:bottom w:val="single" w:sz="4" w:space="0" w:color="000000"/>
              <w:right w:val="single" w:sz="4" w:space="0" w:color="000000"/>
            </w:tcBorders>
            <w:shd w:val="clear" w:color="auto" w:fill="auto"/>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상품 혜택/행사</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혜택 (N+1, 증정, 할인 등) 등록 및 관리</w:t>
            </w:r>
          </w:p>
        </w:tc>
      </w:tr>
      <w:tr w:rsidR="00077C74" w:rsidRPr="00E0211A">
        <w:trPr>
          <w:trHeight w:val="288"/>
        </w:trPr>
        <w:tc>
          <w:tcPr>
            <w:tcW w:w="1640" w:type="dxa"/>
            <w:vMerge w:val="restart"/>
            <w:tcBorders>
              <w:top w:val="nil"/>
              <w:left w:val="single" w:sz="4" w:space="0" w:color="000000"/>
              <w:bottom w:val="single" w:sz="4" w:space="0" w:color="000000"/>
              <w:right w:val="single" w:sz="4" w:space="0" w:color="000000"/>
            </w:tcBorders>
            <w:shd w:val="clear" w:color="auto" w:fill="auto"/>
            <w:vAlign w:val="center"/>
          </w:tcPr>
          <w:p w:rsidR="00077C74" w:rsidRPr="00E0211A" w:rsidRDefault="0095498F">
            <w:pPr>
              <w:spacing w:line="240" w:lineRule="auto"/>
              <w:jc w:val="center"/>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게시글 관리</w:t>
            </w: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보도자료</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보도자료 등록 및 관리</w:t>
            </w:r>
          </w:p>
        </w:tc>
      </w:tr>
      <w:tr w:rsidR="00077C74" w:rsidRPr="00E0211A">
        <w:trPr>
          <w:trHeight w:val="288"/>
        </w:trPr>
        <w:tc>
          <w:tcPr>
            <w:tcW w:w="1640" w:type="dxa"/>
            <w:vMerge/>
            <w:tcBorders>
              <w:top w:val="nil"/>
              <w:left w:val="single" w:sz="4" w:space="0" w:color="000000"/>
              <w:bottom w:val="single" w:sz="4" w:space="0" w:color="000000"/>
              <w:right w:val="single" w:sz="4" w:space="0" w:color="000000"/>
            </w:tcBorders>
            <w:shd w:val="clear" w:color="auto" w:fill="auto"/>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공지사항</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공지사항 등록 및 관리</w:t>
            </w:r>
          </w:p>
        </w:tc>
      </w:tr>
      <w:tr w:rsidR="00077C74" w:rsidRPr="00E0211A">
        <w:trPr>
          <w:trHeight w:val="288"/>
        </w:trPr>
        <w:tc>
          <w:tcPr>
            <w:tcW w:w="1640" w:type="dxa"/>
            <w:tcBorders>
              <w:top w:val="nil"/>
              <w:left w:val="single" w:sz="4" w:space="0" w:color="000000"/>
              <w:bottom w:val="single" w:sz="4" w:space="0" w:color="000000"/>
              <w:right w:val="single" w:sz="4" w:space="0" w:color="000000"/>
            </w:tcBorders>
            <w:shd w:val="clear" w:color="auto" w:fill="auto"/>
            <w:vAlign w:val="center"/>
          </w:tcPr>
          <w:p w:rsidR="00077C74" w:rsidRPr="00E0211A" w:rsidRDefault="0095498F">
            <w:pPr>
              <w:spacing w:line="240" w:lineRule="auto"/>
              <w:jc w:val="center"/>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버전관리</w:t>
            </w: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개인정보 처리방침</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개인정보처리방침 등록 및 버전 관리</w:t>
            </w:r>
          </w:p>
        </w:tc>
      </w:tr>
      <w:tr w:rsidR="00077C74" w:rsidRPr="00E0211A">
        <w:trPr>
          <w:trHeight w:val="288"/>
        </w:trPr>
        <w:tc>
          <w:tcPr>
            <w:tcW w:w="1640" w:type="dxa"/>
            <w:tcBorders>
              <w:top w:val="nil"/>
              <w:left w:val="single" w:sz="4" w:space="0" w:color="000000"/>
              <w:bottom w:val="single" w:sz="4" w:space="0" w:color="000000"/>
              <w:right w:val="single" w:sz="4" w:space="0" w:color="000000"/>
            </w:tcBorders>
            <w:shd w:val="clear" w:color="auto" w:fill="auto"/>
            <w:vAlign w:val="center"/>
          </w:tcPr>
          <w:p w:rsidR="00077C74" w:rsidRPr="00E0211A" w:rsidRDefault="0095498F">
            <w:pPr>
              <w:spacing w:line="240" w:lineRule="auto"/>
              <w:jc w:val="center"/>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앱 설정</w:t>
            </w:r>
          </w:p>
        </w:tc>
        <w:tc>
          <w:tcPr>
            <w:tcW w:w="260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앱 API 설정</w:t>
            </w:r>
          </w:p>
        </w:tc>
        <w:tc>
          <w:tcPr>
            <w:tcW w:w="5820" w:type="dxa"/>
            <w:tcBorders>
              <w:top w:val="nil"/>
              <w:left w:val="nil"/>
              <w:bottom w:val="single" w:sz="4" w:space="0" w:color="000000"/>
              <w:right w:val="single" w:sz="4" w:space="0" w:color="000000"/>
            </w:tcBorders>
            <w:shd w:val="clear" w:color="auto" w:fill="auto"/>
            <w:vAlign w:val="center"/>
          </w:tcPr>
          <w:p w:rsidR="00077C74" w:rsidRPr="00E0211A" w:rsidRDefault="0095498F">
            <w:pPr>
              <w:spacing w:line="240" w:lineRule="auto"/>
              <w:rPr>
                <w:rFonts w:ascii="에브리데이고딕 L" w:eastAsia="에브리데이고딕 L" w:hAnsi="에브리데이고딕 L" w:cs="에브리데이고딕 L"/>
                <w:color w:val="000000"/>
                <w:sz w:val="18"/>
                <w:szCs w:val="24"/>
              </w:rPr>
            </w:pPr>
            <w:r w:rsidRPr="00E0211A">
              <w:rPr>
                <w:rFonts w:ascii="에브리데이고딕 L" w:eastAsia="에브리데이고딕 L" w:hAnsi="에브리데이고딕 L" w:cs="에브리데이고딕 L"/>
                <w:color w:val="000000"/>
                <w:sz w:val="18"/>
                <w:szCs w:val="24"/>
              </w:rPr>
              <w:t>앱 시스템 작업 시 공지 노출 관리</w:t>
            </w:r>
          </w:p>
        </w:tc>
      </w:tr>
    </w:tbl>
    <w:p w:rsidR="00077C74" w:rsidRPr="00E0211A" w:rsidRDefault="0095498F">
      <w:pPr>
        <w:numPr>
          <w:ilvl w:val="0"/>
          <w:numId w:val="9"/>
        </w:numPr>
        <w:pBdr>
          <w:top w:val="nil"/>
          <w:left w:val="nil"/>
          <w:bottom w:val="nil"/>
          <w:right w:val="nil"/>
          <w:between w:val="nil"/>
        </w:pBdr>
        <w:spacing w:line="261" w:lineRule="auto"/>
        <w:jc w:val="right"/>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해당 구성은 1차 가안으로 이후 변동될 수 있습니다.</w:t>
      </w:r>
    </w:p>
    <w:p w:rsidR="00077C74" w:rsidRPr="00E0211A" w:rsidRDefault="00077C74">
      <w:pPr>
        <w:spacing w:line="261" w:lineRule="auto"/>
        <w:jc w:val="both"/>
        <w:rPr>
          <w:rFonts w:ascii="에브리데이고딕 L" w:eastAsia="에브리데이고딕 L" w:hAnsi="에브리데이고딕 L" w:cs="에브리데이고딕 L"/>
          <w:sz w:val="20"/>
          <w:szCs w:val="24"/>
        </w:rPr>
      </w:pPr>
    </w:p>
    <w:p w:rsidR="00077C74" w:rsidRPr="00E0211A" w:rsidRDefault="00077C74">
      <w:pPr>
        <w:spacing w:line="261" w:lineRule="auto"/>
        <w:jc w:val="both"/>
        <w:rPr>
          <w:rFonts w:ascii="에브리데이고딕 L" w:eastAsia="에브리데이고딕 L" w:hAnsi="에브리데이고딕 L" w:cs="에브리데이고딕 L"/>
          <w:sz w:val="20"/>
          <w:szCs w:val="24"/>
        </w:rPr>
      </w:pPr>
    </w:p>
    <w:p w:rsidR="00077C74" w:rsidRPr="00E0211A" w:rsidRDefault="0095498F">
      <w:pPr>
        <w:numPr>
          <w:ilvl w:val="0"/>
          <w:numId w:val="1"/>
        </w:numP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시스템현황</w:t>
      </w:r>
    </w:p>
    <w:p w:rsidR="00077C74" w:rsidRPr="006E7D6C" w:rsidRDefault="0095498F">
      <w:pPr>
        <w:numPr>
          <w:ilvl w:val="0"/>
          <w:numId w:val="12"/>
        </w:numPr>
        <w:rPr>
          <w:rFonts w:ascii="에브리데이고딕 L" w:eastAsia="에브리데이고딕 L" w:hAnsi="에브리데이고딕 L" w:cs="에브리데이고딕 L"/>
          <w:b/>
          <w:sz w:val="20"/>
          <w:szCs w:val="24"/>
        </w:rPr>
      </w:pPr>
      <w:r w:rsidRPr="006E7D6C">
        <w:rPr>
          <w:rFonts w:ascii="에브리데이고딕 L" w:eastAsia="에브리데이고딕 L" w:hAnsi="에브리데이고딕 L" w:cs="에브리데이고딕 L"/>
          <w:b/>
          <w:sz w:val="20"/>
          <w:szCs w:val="24"/>
        </w:rPr>
        <w:t>emart24 시스템 현황</w:t>
      </w:r>
    </w:p>
    <w:p w:rsidR="00077C74" w:rsidRPr="00E0211A" w:rsidRDefault="0095498F">
      <w:pPr>
        <w:spacing w:line="261" w:lineRule="auto"/>
        <w:ind w:left="1440" w:firstLine="185"/>
        <w:jc w:val="both"/>
        <w:rPr>
          <w:rFonts w:ascii="에브리데이고딕 L" w:eastAsia="에브리데이고딕 L" w:hAnsi="에브리데이고딕 L" w:cs="에브리데이고딕 L"/>
          <w:sz w:val="20"/>
          <w:szCs w:val="24"/>
        </w:rPr>
      </w:pPr>
      <w:bookmarkStart w:id="1" w:name="_heading=h.30j0zll" w:colFirst="0" w:colLast="0"/>
      <w:bookmarkEnd w:id="1"/>
      <w:r w:rsidRPr="00E0211A">
        <w:rPr>
          <w:rFonts w:ascii="에브리데이고딕 L" w:eastAsia="에브리데이고딕 L" w:hAnsi="에브리데이고딕 L" w:cs="에브리데이고딕 L"/>
          <w:sz w:val="20"/>
          <w:szCs w:val="24"/>
        </w:rPr>
        <w:t xml:space="preserve">i.  </w:t>
      </w:r>
      <w:r w:rsidRPr="00E0211A">
        <w:rPr>
          <w:rFonts w:ascii="바탕" w:eastAsia="에브리데이고딕 L" w:hAnsi="바탕" w:cs="바탕"/>
          <w:sz w:val="20"/>
          <w:szCs w:val="24"/>
        </w:rPr>
        <w:t>現</w:t>
      </w:r>
      <w:r w:rsidRPr="00E0211A">
        <w:rPr>
          <w:rFonts w:ascii="에브리데이고딕 L" w:eastAsia="에브리데이고딕 L" w:hAnsi="에브리데이고딕 L" w:cs="에브리데이고딕 L"/>
          <w:sz w:val="20"/>
          <w:szCs w:val="24"/>
        </w:rPr>
        <w:t xml:space="preserve"> 이마트24 홈페이지 시스템 연계 구성도</w:t>
      </w:r>
    </w:p>
    <w:p w:rsidR="00077C74" w:rsidRPr="00E0211A" w:rsidRDefault="0095498F">
      <w:pPr>
        <w:spacing w:line="261" w:lineRule="auto"/>
        <w:ind w:firstLine="194"/>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noProof/>
          <w:sz w:val="20"/>
          <w:szCs w:val="24"/>
        </w:rPr>
        <w:drawing>
          <wp:inline distT="0" distB="0" distL="0" distR="0">
            <wp:extent cx="2755900" cy="1860550"/>
            <wp:effectExtent l="0" t="0" r="6350" b="6350"/>
            <wp:docPr id="20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55900" cy="1860550"/>
                    </a:xfrm>
                    <a:prstGeom prst="rect">
                      <a:avLst/>
                    </a:prstGeom>
                    <a:ln/>
                  </pic:spPr>
                </pic:pic>
              </a:graphicData>
            </a:graphic>
          </wp:inline>
        </w:drawing>
      </w:r>
    </w:p>
    <w:p w:rsidR="00077C74" w:rsidRPr="00E0211A" w:rsidRDefault="00077C74">
      <w:pPr>
        <w:spacing w:line="261" w:lineRule="auto"/>
        <w:ind w:left="720" w:firstLine="194"/>
        <w:jc w:val="both"/>
        <w:rPr>
          <w:rFonts w:ascii="에브리데이고딕 L" w:eastAsia="에브리데이고딕 L" w:hAnsi="에브리데이고딕 L" w:cs="에브리데이고딕 L"/>
          <w:sz w:val="20"/>
          <w:szCs w:val="24"/>
        </w:rPr>
      </w:pPr>
    </w:p>
    <w:p w:rsidR="00077C74" w:rsidRPr="00E0211A" w:rsidRDefault="0095498F">
      <w:pPr>
        <w:spacing w:line="261" w:lineRule="auto"/>
        <w:ind w:left="1440" w:firstLine="185"/>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lastRenderedPageBreak/>
        <w:t xml:space="preserve">ii.  </w:t>
      </w:r>
      <w:r w:rsidRPr="00E0211A">
        <w:rPr>
          <w:rFonts w:ascii="바탕" w:eastAsia="에브리데이고딕 L" w:hAnsi="바탕" w:cs="바탕"/>
          <w:sz w:val="20"/>
          <w:szCs w:val="24"/>
        </w:rPr>
        <w:t>現</w:t>
      </w:r>
      <w:r w:rsidRPr="00E0211A">
        <w:rPr>
          <w:rFonts w:ascii="에브리데이고딕 L" w:eastAsia="에브리데이고딕 L" w:hAnsi="에브리데이고딕 L" w:cs="에브리데이고딕 L"/>
          <w:sz w:val="20"/>
          <w:szCs w:val="24"/>
        </w:rPr>
        <w:t xml:space="preserve"> 이마트24 홈페이지 인프라 구성도</w:t>
      </w:r>
    </w:p>
    <w:p w:rsidR="00077C74" w:rsidRPr="00E0211A" w:rsidRDefault="0095498F">
      <w:pPr>
        <w:spacing w:line="261" w:lineRule="auto"/>
        <w:ind w:firstLine="194"/>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noProof/>
          <w:sz w:val="20"/>
          <w:szCs w:val="24"/>
        </w:rPr>
        <w:drawing>
          <wp:inline distT="0" distB="0" distL="0" distR="0">
            <wp:extent cx="1555750" cy="1390650"/>
            <wp:effectExtent l="0" t="0" r="6350" b="0"/>
            <wp:docPr id="20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555750" cy="1390650"/>
                    </a:xfrm>
                    <a:prstGeom prst="rect">
                      <a:avLst/>
                    </a:prstGeom>
                    <a:ln/>
                  </pic:spPr>
                </pic:pic>
              </a:graphicData>
            </a:graphic>
          </wp:inline>
        </w:drawing>
      </w:r>
    </w:p>
    <w:p w:rsidR="00077C74" w:rsidRPr="00E0211A" w:rsidRDefault="00077C74">
      <w:pPr>
        <w:spacing w:line="261" w:lineRule="auto"/>
        <w:jc w:val="both"/>
        <w:rPr>
          <w:rFonts w:ascii="에브리데이고딕 L" w:eastAsia="에브리데이고딕 L" w:hAnsi="에브리데이고딕 L" w:cs="에브리데이고딕 L"/>
          <w:b/>
          <w:sz w:val="20"/>
          <w:szCs w:val="24"/>
        </w:rPr>
      </w:pPr>
    </w:p>
    <w:p w:rsidR="00077C74" w:rsidRPr="00E0211A" w:rsidRDefault="00077C74">
      <w:pPr>
        <w:spacing w:line="261" w:lineRule="auto"/>
        <w:jc w:val="both"/>
        <w:rPr>
          <w:rFonts w:ascii="에브리데이고딕 L" w:eastAsia="에브리데이고딕 L" w:hAnsi="에브리데이고딕 L" w:cs="에브리데이고딕 L"/>
          <w:b/>
          <w:sz w:val="20"/>
          <w:szCs w:val="24"/>
        </w:rPr>
      </w:pPr>
    </w:p>
    <w:p w:rsidR="00077C74" w:rsidRPr="00E0211A" w:rsidRDefault="0095498F">
      <w:pPr>
        <w:spacing w:line="261" w:lineRule="auto"/>
        <w:ind w:firstLine="720"/>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b. 시스템 구축 기술 부문</w:t>
      </w:r>
    </w:p>
    <w:p w:rsidR="00077C74" w:rsidRPr="00E0211A" w:rsidRDefault="00077C74">
      <w:pPr>
        <w:spacing w:line="261" w:lineRule="auto"/>
        <w:ind w:firstLine="185"/>
        <w:jc w:val="both"/>
        <w:rPr>
          <w:rFonts w:ascii="에브리데이고딕 L" w:eastAsia="에브리데이고딕 L" w:hAnsi="에브리데이고딕 L" w:cs="에브리데이고딕 L"/>
          <w:b/>
          <w:sz w:val="20"/>
          <w:szCs w:val="24"/>
        </w:rPr>
      </w:pPr>
    </w:p>
    <w:p w:rsidR="00077C74" w:rsidRPr="00E0211A" w:rsidRDefault="0095498F">
      <w:pPr>
        <w:spacing w:line="261" w:lineRule="auto"/>
        <w:ind w:left="720" w:firstLine="185"/>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i. 개발 방법론</w:t>
      </w:r>
    </w:p>
    <w:p w:rsidR="00077C74" w:rsidRPr="00E0211A" w:rsidRDefault="0095498F">
      <w:pPr>
        <w:spacing w:line="261" w:lineRule="auto"/>
        <w:ind w:firstLine="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본 프로젝트 수행 시 실제로 적용할 구체적인 방법론의 내용을 기술하여야 함</w:t>
      </w:r>
    </w:p>
    <w:p w:rsidR="00077C74" w:rsidRPr="00E0211A" w:rsidRDefault="0095498F">
      <w:pPr>
        <w:spacing w:line="261" w:lineRule="auto"/>
        <w:ind w:firstLine="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다양한 방법론을 적용할 경우, 방법론 통합 적용 방안 제시</w:t>
      </w:r>
    </w:p>
    <w:p w:rsidR="00077C74" w:rsidRPr="00E0211A" w:rsidRDefault="0095498F">
      <w:pPr>
        <w:spacing w:line="261" w:lineRule="auto"/>
        <w:ind w:firstLine="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단계별 산출물 예시 제시</w:t>
      </w:r>
    </w:p>
    <w:p w:rsidR="00077C74" w:rsidRPr="00E0211A" w:rsidRDefault="00077C74">
      <w:pPr>
        <w:spacing w:line="261" w:lineRule="auto"/>
        <w:ind w:firstLine="185"/>
        <w:jc w:val="both"/>
        <w:rPr>
          <w:rFonts w:ascii="에브리데이고딕 L" w:eastAsia="에브리데이고딕 L" w:hAnsi="에브리데이고딕 L" w:cs="에브리데이고딕 L"/>
          <w:b/>
          <w:sz w:val="20"/>
          <w:szCs w:val="24"/>
        </w:rPr>
      </w:pPr>
    </w:p>
    <w:p w:rsidR="00077C74" w:rsidRPr="00E0211A" w:rsidRDefault="0095498F">
      <w:pPr>
        <w:spacing w:line="261" w:lineRule="auto"/>
        <w:ind w:left="720" w:firstLine="185"/>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ii. 시스템 구축 요건</w:t>
      </w:r>
    </w:p>
    <w:p w:rsidR="00077C74" w:rsidRPr="00E0211A" w:rsidRDefault="0095498F">
      <w:pPr>
        <w:spacing w:line="261" w:lineRule="auto"/>
        <w:ind w:left="396" w:hanging="176"/>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xml:space="preserve">• 신규 구축한 홈페이지에 문제 발생 시를 대비한 기존 이마트24 홈페이지 롤백에 대한 방안을 제시하여야 한다. </w:t>
      </w:r>
      <w:ins w:id="2" w:author="박혜림" w:date="2022-07-29T05:41:00Z">
        <w:r w:rsidRPr="00E0211A">
          <w:rPr>
            <w:rFonts w:ascii="에브리데이고딕 L" w:eastAsia="에브리데이고딕 L" w:hAnsi="에브리데이고딕 L" w:cs="에브리데이고딕 L"/>
            <w:sz w:val="20"/>
            <w:szCs w:val="24"/>
          </w:rPr>
          <w:t>(하단 Rollback요구사항 그림 참고)</w:t>
        </w:r>
      </w:ins>
    </w:p>
    <w:p w:rsidR="00077C74" w:rsidRPr="00E0211A" w:rsidRDefault="0095498F">
      <w:pPr>
        <w:spacing w:line="261" w:lineRule="auto"/>
        <w:ind w:firstLine="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웹 브라우저의 종류에 구애 받지 않는 시스템을 구축해야 한다.</w:t>
      </w:r>
    </w:p>
    <w:p w:rsidR="00077C74" w:rsidRPr="00E0211A" w:rsidRDefault="0095498F">
      <w:pPr>
        <w:spacing w:line="261" w:lineRule="auto"/>
        <w:ind w:left="396" w:hanging="176"/>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sz w:val="20"/>
          <w:szCs w:val="24"/>
        </w:rPr>
        <w:t xml:space="preserve">• </w:t>
      </w:r>
      <w:r w:rsidRPr="00E0211A">
        <w:rPr>
          <w:rFonts w:ascii="에브리데이고딕 L" w:eastAsia="에브리데이고딕 L" w:hAnsi="에브리데이고딕 L" w:cs="에브리데이고딕 L"/>
          <w:color w:val="000000"/>
          <w:sz w:val="20"/>
          <w:szCs w:val="24"/>
        </w:rPr>
        <w:t>WEB-WAS : WebtoB-JEUS, DB : Oracle을 필수 사용해야 한다.</w:t>
      </w:r>
    </w:p>
    <w:p w:rsidR="00077C74" w:rsidRPr="00E0211A" w:rsidRDefault="0095498F">
      <w:pPr>
        <w:spacing w:line="261" w:lineRule="auto"/>
        <w:ind w:left="396" w:hanging="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어플리케이션 S/W 포함 모든 사용자 라이선스 비용을 포함하여 산출한다. (추후 발생할 수 있는 라이선스 분쟁은 제안사의 책임)</w:t>
      </w:r>
    </w:p>
    <w:p w:rsidR="00077C74" w:rsidRPr="00E0211A" w:rsidRDefault="0095498F">
      <w:pPr>
        <w:spacing w:line="261" w:lineRule="auto"/>
        <w:ind w:left="420" w:hanging="200"/>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대외서비스로 </w:t>
      </w:r>
      <w:r w:rsidRPr="00E0211A">
        <w:rPr>
          <w:rFonts w:ascii="에브리데이고딕 L" w:eastAsia="에브리데이고딕 L" w:hAnsi="에브리데이고딕 L" w:cs="에브리데이고딕 L"/>
          <w:sz w:val="20"/>
          <w:szCs w:val="24"/>
        </w:rPr>
        <w:t>개발보안을 철저히 준수하여 개발해야하며,</w:t>
      </w:r>
      <w:r w:rsidRPr="00E0211A">
        <w:rPr>
          <w:rFonts w:ascii="에브리데이고딕 L" w:eastAsia="에브리데이고딕 L" w:hAnsi="에브리데이고딕 L" w:cs="에브리데이고딕 L"/>
          <w:color w:val="000000"/>
          <w:sz w:val="20"/>
          <w:szCs w:val="24"/>
        </w:rPr>
        <w:t xml:space="preserve"> 신세계아이앤씨 정보보안팀에서 제공하는 신세계 그룹 보안 정책 가이드를 적용해야 한다. (사전 보안성 심사-별첨5참조, 모의해킹 필수)</w:t>
      </w:r>
    </w:p>
    <w:p w:rsidR="00077C74" w:rsidRPr="00E0211A" w:rsidRDefault="0095498F">
      <w:pPr>
        <w:spacing w:line="261" w:lineRule="auto"/>
        <w:ind w:left="396" w:hanging="176"/>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단위테스트, 통합테스트 등을 체계적으로 수행할 수 있는 유형별 테스트 계획서를 구체적으로 제시해야 한다.</w:t>
      </w:r>
    </w:p>
    <w:p w:rsidR="00077C74" w:rsidRPr="00E0211A" w:rsidRDefault="0095498F">
      <w:pPr>
        <w:spacing w:line="261" w:lineRule="auto"/>
        <w:ind w:left="396" w:hanging="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관리자용 페이지 구축 방향에 대해서 제시하여야 한다.</w:t>
      </w:r>
    </w:p>
    <w:p w:rsidR="00077C74" w:rsidRPr="00E0211A" w:rsidRDefault="00077C74">
      <w:pPr>
        <w:spacing w:line="261" w:lineRule="auto"/>
        <w:ind w:left="405" w:hanging="185"/>
        <w:jc w:val="both"/>
        <w:rPr>
          <w:rFonts w:ascii="에브리데이고딕 L" w:eastAsia="에브리데이고딕 L" w:hAnsi="에브리데이고딕 L" w:cs="에브리데이고딕 L"/>
          <w:b/>
          <w:sz w:val="20"/>
          <w:szCs w:val="24"/>
        </w:rPr>
      </w:pPr>
    </w:p>
    <w:p w:rsidR="00077C74" w:rsidRPr="00E0211A" w:rsidRDefault="0095498F">
      <w:pPr>
        <w:spacing w:line="261" w:lineRule="auto"/>
        <w:ind w:left="405" w:hanging="185"/>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 xml:space="preserve"> </w:t>
      </w:r>
      <w:r w:rsidRPr="00E0211A">
        <w:rPr>
          <w:rFonts w:ascii="에브리데이고딕 L" w:eastAsia="에브리데이고딕 L" w:hAnsi="에브리데이고딕 L" w:cs="에브리데이고딕 L"/>
          <w:b/>
          <w:sz w:val="20"/>
          <w:szCs w:val="24"/>
        </w:rPr>
        <w:tab/>
      </w:r>
      <w:r w:rsidRPr="00E0211A">
        <w:rPr>
          <w:rFonts w:ascii="에브리데이고딕 L" w:eastAsia="에브리데이고딕 L" w:hAnsi="에브리데이고딕 L" w:cs="에브리데이고딕 L"/>
          <w:b/>
          <w:sz w:val="20"/>
          <w:szCs w:val="24"/>
        </w:rPr>
        <w:tab/>
        <w:t>iii. 장애 대응 방안</w:t>
      </w:r>
    </w:p>
    <w:p w:rsidR="00077C74" w:rsidRPr="00E0211A" w:rsidRDefault="0095498F">
      <w:pPr>
        <w:spacing w:line="261" w:lineRule="auto"/>
        <w:ind w:left="396" w:hanging="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장애 관리 방안 제시 (모니터링 방안, 비상연락망등 구체적으로 제시)</w:t>
      </w:r>
    </w:p>
    <w:p w:rsidR="00077C74" w:rsidRPr="00E0211A" w:rsidRDefault="00077C74">
      <w:pPr>
        <w:spacing w:line="261" w:lineRule="auto"/>
        <w:ind w:left="396" w:hanging="176"/>
        <w:jc w:val="both"/>
        <w:rPr>
          <w:rFonts w:ascii="에브리데이고딕 L" w:eastAsia="에브리데이고딕 L" w:hAnsi="에브리데이고딕 L" w:cs="에브리데이고딕 L"/>
          <w:color w:val="000000"/>
          <w:sz w:val="20"/>
          <w:szCs w:val="24"/>
        </w:rPr>
      </w:pPr>
    </w:p>
    <w:p w:rsidR="00077C74" w:rsidRPr="00E0211A" w:rsidRDefault="0095498F">
      <w:pPr>
        <w:spacing w:line="261" w:lineRule="auto"/>
        <w:ind w:firstLine="720"/>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iv. 기존 서비스 업무 개발 요건</w:t>
      </w:r>
    </w:p>
    <w:p w:rsidR="00077C74" w:rsidRPr="00E0211A" w:rsidRDefault="0095498F">
      <w:pPr>
        <w:spacing w:line="261" w:lineRule="auto"/>
        <w:ind w:left="396" w:hanging="176"/>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기간계 시스템과 정보 I/F 개발은 기존 시스템에 맞추어 개발해야 하며, 시스템간의 연계부분이 중요한 요소이므로 이에 대한 방안을 제시, 연동 비용은 제안 금액에 포함되어야 한다.  단, 신규 기능으로 인한 추가 정보가 필요한 경우 기간계 시스템의 수정범위를 최소화하여 설계, 개발하여야 한다.</w:t>
      </w:r>
    </w:p>
    <w:p w:rsidR="00077C74" w:rsidRPr="00E0211A" w:rsidRDefault="0095498F">
      <w:pPr>
        <w:spacing w:line="261" w:lineRule="auto"/>
        <w:ind w:firstLine="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이외 명시되지 않은 기존 유지 서비스 항목들도 재사용하여 개발해야 한다.</w:t>
      </w:r>
    </w:p>
    <w:p w:rsidR="00077C74" w:rsidRPr="00E0211A" w:rsidRDefault="00077C74">
      <w:pPr>
        <w:spacing w:line="261" w:lineRule="auto"/>
        <w:ind w:firstLine="176"/>
        <w:jc w:val="both"/>
        <w:rPr>
          <w:rFonts w:ascii="에브리데이고딕 L" w:eastAsia="에브리데이고딕 L" w:hAnsi="에브리데이고딕 L" w:cs="에브리데이고딕 L"/>
          <w:color w:val="000000"/>
          <w:sz w:val="20"/>
          <w:szCs w:val="24"/>
        </w:rPr>
      </w:pPr>
    </w:p>
    <w:p w:rsidR="00077C74" w:rsidRPr="00E0211A" w:rsidRDefault="0095498F">
      <w:pPr>
        <w:spacing w:line="261" w:lineRule="auto"/>
        <w:ind w:left="720" w:firstLine="185"/>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v. 비기능적 요구사항</w:t>
      </w:r>
    </w:p>
    <w:p w:rsidR="00077C74" w:rsidRPr="00E0211A" w:rsidRDefault="0095498F">
      <w:pPr>
        <w:spacing w:line="261" w:lineRule="auto"/>
        <w:ind w:firstLine="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성능 요구사항</w:t>
      </w:r>
    </w:p>
    <w:tbl>
      <w:tblPr>
        <w:tblStyle w:val="af"/>
        <w:tblW w:w="9692" w:type="dxa"/>
        <w:tblInd w:w="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6"/>
        <w:gridCol w:w="1202"/>
        <w:gridCol w:w="7624"/>
      </w:tblGrid>
      <w:tr w:rsidR="00077C74" w:rsidRPr="00E0211A">
        <w:trPr>
          <w:trHeight w:val="70"/>
        </w:trPr>
        <w:tc>
          <w:tcPr>
            <w:tcW w:w="2068" w:type="dxa"/>
            <w:gridSpan w:val="2"/>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요구사항</w:t>
            </w:r>
          </w:p>
        </w:tc>
        <w:tc>
          <w:tcPr>
            <w:tcW w:w="7624" w:type="dxa"/>
            <w:vMerge w:val="restart"/>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요구사항 내용</w:t>
            </w:r>
          </w:p>
        </w:tc>
      </w:tr>
      <w:tr w:rsidR="00077C74" w:rsidRPr="00E0211A">
        <w:trPr>
          <w:trHeight w:val="223"/>
        </w:trPr>
        <w:tc>
          <w:tcPr>
            <w:tcW w:w="866" w:type="dxa"/>
            <w:shd w:val="clear" w:color="auto" w:fill="D9D9D9"/>
            <w:vAlign w:val="center"/>
          </w:tcPr>
          <w:p w:rsidR="00077C74" w:rsidRPr="00E0211A" w:rsidRDefault="0095498F">
            <w:pPr>
              <w:spacing w:line="288"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번호</w:t>
            </w:r>
          </w:p>
        </w:tc>
        <w:tc>
          <w:tcPr>
            <w:tcW w:w="1202" w:type="dxa"/>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이름</w:t>
            </w:r>
          </w:p>
        </w:tc>
        <w:tc>
          <w:tcPr>
            <w:tcW w:w="7624" w:type="dxa"/>
            <w:vMerge/>
            <w:shd w:val="clear" w:color="auto" w:fill="D9D9D9"/>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b/>
                <w:sz w:val="20"/>
                <w:szCs w:val="24"/>
              </w:rPr>
            </w:pPr>
          </w:p>
        </w:tc>
      </w:tr>
      <w:tr w:rsidR="00077C74" w:rsidRPr="00E0211A">
        <w:trPr>
          <w:trHeight w:val="600"/>
        </w:trPr>
        <w:tc>
          <w:tcPr>
            <w:tcW w:w="866" w:type="dxa"/>
            <w:vMerge w:val="restart"/>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PR-1</w:t>
            </w:r>
          </w:p>
        </w:tc>
        <w:tc>
          <w:tcPr>
            <w:tcW w:w="1202" w:type="dxa"/>
            <w:vMerge w:val="restart"/>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평균 응답 시간</w:t>
            </w:r>
          </w:p>
        </w:tc>
        <w:tc>
          <w:tcPr>
            <w:tcW w:w="7624" w:type="dxa"/>
            <w:shd w:val="clear" w:color="auto" w:fill="auto"/>
            <w:vAlign w:val="center"/>
          </w:tcPr>
          <w:p w:rsidR="00077C74" w:rsidRPr="006E7D6C" w:rsidRDefault="0095498F">
            <w:pPr>
              <w:spacing w:line="240" w:lineRule="auto"/>
              <w:ind w:left="176" w:hanging="176"/>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 시스템은 정상 상태에서 사용자의 질의요청에 대한 결과 페이지를 화면에 출력할 때 3초 이내에 보여주어야 한다.</w:t>
            </w:r>
          </w:p>
        </w:tc>
      </w:tr>
      <w:tr w:rsidR="00077C74" w:rsidRPr="00E0211A">
        <w:trPr>
          <w:trHeight w:val="600"/>
        </w:trPr>
        <w:tc>
          <w:tcPr>
            <w:tcW w:w="866" w:type="dxa"/>
            <w:vMerge/>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1202" w:type="dxa"/>
            <w:vMerge/>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7624" w:type="dxa"/>
            <w:shd w:val="clear" w:color="auto" w:fill="auto"/>
            <w:vAlign w:val="center"/>
          </w:tcPr>
          <w:p w:rsidR="00077C74" w:rsidRPr="006E7D6C" w:rsidRDefault="0095498F">
            <w:pPr>
              <w:spacing w:line="240" w:lineRule="auto"/>
              <w:ind w:left="176" w:hanging="176"/>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2. 평균 응답시간은 시스템을 사용하는 동시 사용자가 최대 사용자 수의 90%를 초과하는 경우에는 적용되지 않는다.</w:t>
            </w:r>
          </w:p>
        </w:tc>
      </w:tr>
      <w:tr w:rsidR="00077C74" w:rsidRPr="00E0211A">
        <w:trPr>
          <w:trHeight w:val="600"/>
        </w:trPr>
        <w:tc>
          <w:tcPr>
            <w:tcW w:w="866" w:type="dxa"/>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PR-2</w:t>
            </w:r>
          </w:p>
        </w:tc>
        <w:tc>
          <w:tcPr>
            <w:tcW w:w="1202" w:type="dxa"/>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평균 처리 시간</w:t>
            </w:r>
          </w:p>
        </w:tc>
        <w:tc>
          <w:tcPr>
            <w:tcW w:w="7624" w:type="dxa"/>
            <w:shd w:val="clear" w:color="auto" w:fill="auto"/>
            <w:vAlign w:val="center"/>
          </w:tcPr>
          <w:p w:rsidR="00077C74" w:rsidRPr="006E7D6C" w:rsidRDefault="0095498F">
            <w:pPr>
              <w:spacing w:line="240" w:lineRule="auto"/>
              <w:ind w:left="176" w:hanging="176"/>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 xml:space="preserve">1. 시스템은 정상 상태에서 사용자의 건 별 등록 요청에 대한 처리를 </w:t>
            </w:r>
            <w:r w:rsidRPr="006E7D6C">
              <w:rPr>
                <w:rFonts w:ascii="에브리데이고딕 L" w:eastAsia="에브리데이고딕 L" w:hAnsi="에브리데이고딕 L" w:cs="에브리데이고딕 L"/>
                <w:color w:val="000000"/>
                <w:sz w:val="18"/>
                <w:szCs w:val="24"/>
              </w:rPr>
              <w:br/>
              <w:t>3초 이내에 해야 한다.</w:t>
            </w:r>
          </w:p>
        </w:tc>
      </w:tr>
      <w:tr w:rsidR="00077C74" w:rsidRPr="00E0211A">
        <w:trPr>
          <w:trHeight w:val="331"/>
        </w:trPr>
        <w:tc>
          <w:tcPr>
            <w:tcW w:w="866" w:type="dxa"/>
            <w:vMerge w:val="restart"/>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PR-3</w:t>
            </w:r>
          </w:p>
        </w:tc>
        <w:tc>
          <w:tcPr>
            <w:tcW w:w="1202" w:type="dxa"/>
            <w:vMerge w:val="restart"/>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자원 사용률</w:t>
            </w:r>
          </w:p>
        </w:tc>
        <w:tc>
          <w:tcPr>
            <w:tcW w:w="7624"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 메모리는 최대 부하 시점에서도 90%이상은 사용되지 않아야 한다.</w:t>
            </w:r>
          </w:p>
        </w:tc>
      </w:tr>
      <w:tr w:rsidR="00077C74" w:rsidRPr="00E0211A" w:rsidTr="006E7D6C">
        <w:trPr>
          <w:trHeight w:val="422"/>
        </w:trPr>
        <w:tc>
          <w:tcPr>
            <w:tcW w:w="866" w:type="dxa"/>
            <w:vMerge/>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1202" w:type="dxa"/>
            <w:vMerge/>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7624"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2. 정상 상태에서 백그라운드 작업을 위하여 CPU를 50%이하로 사용해야 한다.</w:t>
            </w:r>
          </w:p>
        </w:tc>
      </w:tr>
    </w:tbl>
    <w:p w:rsidR="006E7D6C" w:rsidRDefault="006E7D6C">
      <w:pPr>
        <w:spacing w:line="261" w:lineRule="auto"/>
        <w:ind w:firstLine="176"/>
        <w:jc w:val="both"/>
        <w:rPr>
          <w:rFonts w:ascii="에브리데이고딕 L" w:eastAsia="에브리데이고딕 L" w:hAnsi="에브리데이고딕 L" w:cs="에브리데이고딕 L"/>
          <w:color w:val="000000"/>
          <w:sz w:val="20"/>
          <w:szCs w:val="24"/>
        </w:rPr>
      </w:pPr>
    </w:p>
    <w:p w:rsidR="00077C74" w:rsidRPr="00E0211A" w:rsidRDefault="0095498F">
      <w:pPr>
        <w:spacing w:line="261" w:lineRule="auto"/>
        <w:ind w:firstLine="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품질 요구사항 – 신뢰성</w:t>
      </w:r>
    </w:p>
    <w:tbl>
      <w:tblPr>
        <w:tblStyle w:val="af0"/>
        <w:tblW w:w="9686" w:type="dxa"/>
        <w:tblInd w:w="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6"/>
        <w:gridCol w:w="1185"/>
        <w:gridCol w:w="7635"/>
      </w:tblGrid>
      <w:tr w:rsidR="00077C74" w:rsidRPr="00E0211A">
        <w:trPr>
          <w:trHeight w:val="70"/>
        </w:trPr>
        <w:tc>
          <w:tcPr>
            <w:tcW w:w="2051" w:type="dxa"/>
            <w:gridSpan w:val="2"/>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요구사항</w:t>
            </w:r>
          </w:p>
        </w:tc>
        <w:tc>
          <w:tcPr>
            <w:tcW w:w="7635" w:type="dxa"/>
            <w:vMerge w:val="restart"/>
            <w:shd w:val="clear" w:color="auto" w:fill="D9D9D9"/>
            <w:vAlign w:val="center"/>
          </w:tcPr>
          <w:sdt>
            <w:sdtPr>
              <w:rPr>
                <w:rFonts w:ascii="에브리데이고딕 L" w:eastAsia="에브리데이고딕 L" w:hAnsi="에브리데이고딕 L"/>
                <w:sz w:val="18"/>
              </w:rPr>
              <w:tag w:val="goog_rdk_8"/>
              <w:id w:val="1098604972"/>
            </w:sdtPr>
            <w:sdtContent>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요구사항 내용</w:t>
                </w:r>
              </w:p>
            </w:sdtContent>
          </w:sdt>
        </w:tc>
      </w:tr>
      <w:tr w:rsidR="00077C74" w:rsidRPr="00E0211A">
        <w:trPr>
          <w:trHeight w:val="204"/>
        </w:trPr>
        <w:tc>
          <w:tcPr>
            <w:tcW w:w="866" w:type="dxa"/>
            <w:shd w:val="clear" w:color="auto" w:fill="D9D9D9"/>
            <w:vAlign w:val="center"/>
          </w:tcPr>
          <w:p w:rsidR="00077C74" w:rsidRPr="00E0211A" w:rsidRDefault="0095498F">
            <w:pPr>
              <w:spacing w:line="288"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번호</w:t>
            </w:r>
          </w:p>
        </w:tc>
        <w:tc>
          <w:tcPr>
            <w:tcW w:w="1185" w:type="dxa"/>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번호</w:t>
            </w:r>
          </w:p>
        </w:tc>
        <w:tc>
          <w:tcPr>
            <w:tcW w:w="7635" w:type="dxa"/>
            <w:vMerge/>
            <w:shd w:val="clear" w:color="auto" w:fill="D9D9D9"/>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b/>
                <w:sz w:val="20"/>
                <w:szCs w:val="24"/>
              </w:rPr>
            </w:pPr>
          </w:p>
        </w:tc>
      </w:tr>
      <w:tr w:rsidR="00077C74" w:rsidRPr="00E0211A">
        <w:trPr>
          <w:trHeight w:val="506"/>
        </w:trPr>
        <w:tc>
          <w:tcPr>
            <w:tcW w:w="866" w:type="dxa"/>
            <w:vMerge w:val="restart"/>
            <w:shd w:val="clear" w:color="auto" w:fill="auto"/>
            <w:vAlign w:val="center"/>
          </w:tcPr>
          <w:p w:rsidR="00077C74" w:rsidRPr="006E7D6C" w:rsidRDefault="0095498F">
            <w:pPr>
              <w:spacing w:line="288"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QRR-1</w:t>
            </w:r>
          </w:p>
        </w:tc>
        <w:tc>
          <w:tcPr>
            <w:tcW w:w="1185" w:type="dxa"/>
            <w:vMerge w:val="restart"/>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시스템 무중단 운영</w:t>
            </w:r>
          </w:p>
        </w:tc>
        <w:tc>
          <w:tcPr>
            <w:tcW w:w="7635"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 정상상태에서 24시간 동안 무중단 서비스를 제공해야 한다.</w:t>
            </w:r>
          </w:p>
        </w:tc>
      </w:tr>
      <w:tr w:rsidR="00077C74" w:rsidRPr="00E0211A">
        <w:trPr>
          <w:trHeight w:val="600"/>
        </w:trPr>
        <w:tc>
          <w:tcPr>
            <w:tcW w:w="866" w:type="dxa"/>
            <w:vMerge/>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1185" w:type="dxa"/>
            <w:vMerge/>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7635"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2. 시스템은 정상 상태에서 예상하지 못한 외부 메시지가 수신되면, 운영자에게 알리고 진행 중이던 동작을 중단 없이 계속 수행해야 한다.</w:t>
            </w:r>
          </w:p>
        </w:tc>
      </w:tr>
      <w:tr w:rsidR="00077C74" w:rsidRPr="00E0211A">
        <w:trPr>
          <w:trHeight w:val="345"/>
        </w:trPr>
        <w:tc>
          <w:tcPr>
            <w:tcW w:w="866" w:type="dxa"/>
            <w:vMerge w:val="restart"/>
            <w:shd w:val="clear" w:color="auto" w:fill="auto"/>
            <w:vAlign w:val="center"/>
          </w:tcPr>
          <w:p w:rsidR="00077C74" w:rsidRPr="006E7D6C" w:rsidRDefault="0095498F">
            <w:pPr>
              <w:spacing w:line="288"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QRR-2</w:t>
            </w:r>
          </w:p>
        </w:tc>
        <w:tc>
          <w:tcPr>
            <w:tcW w:w="1185" w:type="dxa"/>
            <w:vMerge w:val="restart"/>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시스템 장애 복구</w:t>
            </w:r>
          </w:p>
        </w:tc>
        <w:tc>
          <w:tcPr>
            <w:tcW w:w="7635"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 시스템은 장애 발생 시 3시간 이내에 정상 상태로 복구되어야 한다.</w:t>
            </w:r>
          </w:p>
        </w:tc>
      </w:tr>
      <w:tr w:rsidR="00077C74" w:rsidRPr="00E0211A">
        <w:trPr>
          <w:trHeight w:val="330"/>
        </w:trPr>
        <w:tc>
          <w:tcPr>
            <w:tcW w:w="866" w:type="dxa"/>
            <w:vMerge/>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1185" w:type="dxa"/>
            <w:vMerge/>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7635"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2. 시스템은 장애 복구 시간 중에 장애상황을 공지할 수 있어야 한다.</w:t>
            </w:r>
          </w:p>
        </w:tc>
      </w:tr>
      <w:tr w:rsidR="00077C74" w:rsidRPr="00E0211A">
        <w:trPr>
          <w:trHeight w:val="600"/>
        </w:trPr>
        <w:tc>
          <w:tcPr>
            <w:tcW w:w="866" w:type="dxa"/>
            <w:vMerge w:val="restart"/>
            <w:shd w:val="clear" w:color="auto" w:fill="auto"/>
            <w:vAlign w:val="center"/>
          </w:tcPr>
          <w:p w:rsidR="00077C74" w:rsidRPr="006E7D6C" w:rsidRDefault="0095498F">
            <w:pPr>
              <w:spacing w:line="288"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QRR-3</w:t>
            </w:r>
          </w:p>
        </w:tc>
        <w:tc>
          <w:tcPr>
            <w:tcW w:w="1185" w:type="dxa"/>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품질향상 툴</w:t>
            </w:r>
          </w:p>
        </w:tc>
        <w:tc>
          <w:tcPr>
            <w:tcW w:w="7635"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 PMD, Findbugs, AppScan, Java/Proc*C 코딩 가이드 준수</w:t>
            </w:r>
            <w:r w:rsidRPr="006E7D6C">
              <w:rPr>
                <w:rFonts w:ascii="에브리데이고딕 L" w:eastAsia="에브리데이고딕 L" w:hAnsi="에브리데이고딕 L" w:cs="에브리데이고딕 L"/>
                <w:color w:val="000000"/>
                <w:sz w:val="18"/>
                <w:szCs w:val="24"/>
              </w:rPr>
              <w:br/>
              <w:t>2. 품질 시각화: CI 적용(Jenkins) -daily 진행 현황 관리</w:t>
            </w:r>
          </w:p>
        </w:tc>
      </w:tr>
      <w:tr w:rsidR="00077C74" w:rsidRPr="00E0211A">
        <w:trPr>
          <w:trHeight w:val="421"/>
        </w:trPr>
        <w:tc>
          <w:tcPr>
            <w:tcW w:w="866" w:type="dxa"/>
            <w:vMerge/>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1185" w:type="dxa"/>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장애대응</w:t>
            </w:r>
          </w:p>
        </w:tc>
        <w:tc>
          <w:tcPr>
            <w:tcW w:w="7635"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 예상되는 장애에 대한 관리 (참조1)</w:t>
            </w:r>
          </w:p>
        </w:tc>
      </w:tr>
      <w:tr w:rsidR="00077C74" w:rsidRPr="00E0211A">
        <w:trPr>
          <w:trHeight w:val="990"/>
        </w:trPr>
        <w:tc>
          <w:tcPr>
            <w:tcW w:w="866" w:type="dxa"/>
            <w:vMerge/>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18"/>
                <w:szCs w:val="24"/>
              </w:rPr>
            </w:pPr>
          </w:p>
        </w:tc>
        <w:tc>
          <w:tcPr>
            <w:tcW w:w="1185" w:type="dxa"/>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소스품질</w:t>
            </w:r>
          </w:p>
        </w:tc>
        <w:tc>
          <w:tcPr>
            <w:tcW w:w="7635"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 소스코드 재사용을 위한 공통 모듈 사용</w:t>
            </w:r>
            <w:r w:rsidRPr="006E7D6C">
              <w:rPr>
                <w:rFonts w:ascii="에브리데이고딕 L" w:eastAsia="에브리데이고딕 L" w:hAnsi="에브리데이고딕 L" w:cs="에브리데이고딕 L"/>
                <w:color w:val="000000"/>
                <w:sz w:val="18"/>
                <w:szCs w:val="24"/>
              </w:rPr>
              <w:br/>
              <w:t>2. 소스코드 유지보수에 따른 확장성, 유연성 설계</w:t>
            </w:r>
            <w:r w:rsidRPr="006E7D6C">
              <w:rPr>
                <w:rFonts w:ascii="에브리데이고딕 L" w:eastAsia="에브리데이고딕 L" w:hAnsi="에브리데이고딕 L" w:cs="에브리데이고딕 L"/>
                <w:color w:val="000000"/>
                <w:sz w:val="18"/>
                <w:szCs w:val="24"/>
              </w:rPr>
              <w:br/>
              <w:t>3. 공통코드 관리 및 하드코딩 지양</w:t>
            </w:r>
          </w:p>
        </w:tc>
      </w:tr>
      <w:tr w:rsidR="00077C74" w:rsidRPr="00E0211A">
        <w:trPr>
          <w:trHeight w:val="642"/>
        </w:trPr>
        <w:tc>
          <w:tcPr>
            <w:tcW w:w="866" w:type="dxa"/>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QRR-4</w:t>
            </w:r>
          </w:p>
        </w:tc>
        <w:tc>
          <w:tcPr>
            <w:tcW w:w="1185" w:type="dxa"/>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검증</w:t>
            </w:r>
          </w:p>
        </w:tc>
        <w:tc>
          <w:tcPr>
            <w:tcW w:w="7635"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 핵심 업무가 장애 및 성능의 저하 없이 잘 처리 될 수 있도록 철저히 검증하고 그 성능을 보장해야 한다. (참조2)</w:t>
            </w:r>
          </w:p>
        </w:tc>
      </w:tr>
      <w:tr w:rsidR="00077C74" w:rsidRPr="00E0211A">
        <w:trPr>
          <w:trHeight w:val="694"/>
        </w:trPr>
        <w:tc>
          <w:tcPr>
            <w:tcW w:w="866" w:type="dxa"/>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QRR-5</w:t>
            </w:r>
          </w:p>
        </w:tc>
        <w:tc>
          <w:tcPr>
            <w:tcW w:w="1185" w:type="dxa"/>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설계</w:t>
            </w:r>
          </w:p>
          <w:p w:rsidR="00077C74" w:rsidRPr="006E7D6C" w:rsidRDefault="0095498F">
            <w:pPr>
              <w:spacing w:line="240" w:lineRule="auto"/>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고려사항</w:t>
            </w:r>
          </w:p>
        </w:tc>
        <w:tc>
          <w:tcPr>
            <w:tcW w:w="7635" w:type="dxa"/>
            <w:shd w:val="clear" w:color="auto" w:fill="auto"/>
            <w:vAlign w:val="center"/>
          </w:tcPr>
          <w:p w:rsidR="00077C74" w:rsidRPr="006E7D6C" w:rsidRDefault="0095498F">
            <w:pPr>
              <w:spacing w:line="240" w:lineRule="auto"/>
              <w:ind w:left="352" w:hanging="352"/>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 신속한 장애 대응 및 시스템 부하 최소화를 고려하여 시스템을 설계해야 한다. (참조3)</w:t>
            </w:r>
          </w:p>
        </w:tc>
      </w:tr>
    </w:tbl>
    <w:p w:rsidR="00077C74" w:rsidRPr="00E0211A" w:rsidRDefault="00077C74">
      <w:pPr>
        <w:spacing w:line="261" w:lineRule="auto"/>
        <w:ind w:firstLine="176"/>
        <w:jc w:val="both"/>
        <w:rPr>
          <w:rFonts w:ascii="에브리데이고딕 L" w:eastAsia="에브리데이고딕 L" w:hAnsi="에브리데이고딕 L" w:cs="에브리데이고딕 L"/>
          <w:color w:val="000000"/>
          <w:sz w:val="20"/>
          <w:szCs w:val="24"/>
        </w:rPr>
      </w:pPr>
    </w:p>
    <w:p w:rsidR="00077C74" w:rsidRPr="00E0211A" w:rsidRDefault="0095498F">
      <w:pPr>
        <w:spacing w:line="261" w:lineRule="auto"/>
        <w:ind w:firstLine="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유지보수성 요구사항</w:t>
      </w:r>
    </w:p>
    <w:tbl>
      <w:tblPr>
        <w:tblStyle w:val="af1"/>
        <w:tblW w:w="9692" w:type="dxa"/>
        <w:tblInd w:w="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992"/>
        <w:gridCol w:w="7692"/>
      </w:tblGrid>
      <w:tr w:rsidR="00077C74" w:rsidRPr="00E0211A">
        <w:trPr>
          <w:trHeight w:val="299"/>
        </w:trPr>
        <w:tc>
          <w:tcPr>
            <w:tcW w:w="2000" w:type="dxa"/>
            <w:gridSpan w:val="2"/>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요구사항</w:t>
            </w:r>
          </w:p>
        </w:tc>
        <w:tc>
          <w:tcPr>
            <w:tcW w:w="7692" w:type="dxa"/>
            <w:vMerge w:val="restart"/>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요구사항 내용</w:t>
            </w:r>
          </w:p>
        </w:tc>
      </w:tr>
      <w:tr w:rsidR="00077C74" w:rsidRPr="00E0211A">
        <w:trPr>
          <w:trHeight w:val="320"/>
        </w:trPr>
        <w:tc>
          <w:tcPr>
            <w:tcW w:w="1008" w:type="dxa"/>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번호</w:t>
            </w:r>
          </w:p>
        </w:tc>
        <w:tc>
          <w:tcPr>
            <w:tcW w:w="992" w:type="dxa"/>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이름</w:t>
            </w:r>
          </w:p>
        </w:tc>
        <w:tc>
          <w:tcPr>
            <w:tcW w:w="7692" w:type="dxa"/>
            <w:vMerge/>
            <w:shd w:val="clear" w:color="auto" w:fill="D9D9D9"/>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b/>
                <w:sz w:val="20"/>
                <w:szCs w:val="24"/>
              </w:rPr>
            </w:pPr>
          </w:p>
        </w:tc>
      </w:tr>
      <w:tr w:rsidR="00077C74" w:rsidRPr="00E0211A" w:rsidTr="006E7D6C">
        <w:trPr>
          <w:trHeight w:val="370"/>
        </w:trPr>
        <w:tc>
          <w:tcPr>
            <w:tcW w:w="1008" w:type="dxa"/>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QMR-1</w:t>
            </w:r>
          </w:p>
        </w:tc>
        <w:tc>
          <w:tcPr>
            <w:tcW w:w="992" w:type="dxa"/>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무상 보증</w:t>
            </w:r>
          </w:p>
        </w:tc>
        <w:tc>
          <w:tcPr>
            <w:tcW w:w="7692"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시스템의 무상보증기간은 검수완료일로부터 12개월로 한다.</w:t>
            </w:r>
          </w:p>
        </w:tc>
      </w:tr>
      <w:tr w:rsidR="00077C74" w:rsidRPr="00E0211A" w:rsidTr="006E7D6C">
        <w:trPr>
          <w:trHeight w:val="370"/>
        </w:trPr>
        <w:tc>
          <w:tcPr>
            <w:tcW w:w="1008" w:type="dxa"/>
            <w:vMerge w:val="restart"/>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QMR-2</w:t>
            </w:r>
          </w:p>
        </w:tc>
        <w:tc>
          <w:tcPr>
            <w:tcW w:w="992" w:type="dxa"/>
            <w:vMerge w:val="restart"/>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시스템 확장</w:t>
            </w:r>
          </w:p>
        </w:tc>
        <w:tc>
          <w:tcPr>
            <w:tcW w:w="7692"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시스템 확장 시 데이터의 재분배 없이 수평적인 확장이 가능해야 한다.</w:t>
            </w:r>
          </w:p>
        </w:tc>
      </w:tr>
      <w:tr w:rsidR="00077C74" w:rsidRPr="00E0211A" w:rsidTr="006E7D6C">
        <w:trPr>
          <w:trHeight w:val="370"/>
        </w:trPr>
        <w:tc>
          <w:tcPr>
            <w:tcW w:w="1008" w:type="dxa"/>
            <w:vMerge/>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992" w:type="dxa"/>
            <w:vMerge/>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7692"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2. 확장될 때 성능저하 없이 처리용량이 선형적으로 증가해야 한다.</w:t>
            </w:r>
          </w:p>
        </w:tc>
      </w:tr>
      <w:tr w:rsidR="00077C74" w:rsidRPr="00E0211A" w:rsidTr="006E7D6C">
        <w:trPr>
          <w:trHeight w:val="1265"/>
        </w:trPr>
        <w:tc>
          <w:tcPr>
            <w:tcW w:w="1008" w:type="dxa"/>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QMR-3</w:t>
            </w:r>
          </w:p>
        </w:tc>
        <w:tc>
          <w:tcPr>
            <w:tcW w:w="992" w:type="dxa"/>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배포 처리</w:t>
            </w:r>
          </w:p>
        </w:tc>
        <w:tc>
          <w:tcPr>
            <w:tcW w:w="7692" w:type="dxa"/>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1. Framework 및 화면, Report에 대하여 개발한 Resource에 대해서 개발서버 / 운영서버 / DR서버에 반영할 수 있어야 한다. </w:t>
            </w:r>
            <w:r w:rsidRPr="006E7D6C">
              <w:rPr>
                <w:rFonts w:ascii="에브리데이고딕 L" w:eastAsia="에브리데이고딕 L" w:hAnsi="에브리데이고딕 L" w:cs="에브리데이고딕 L"/>
                <w:sz w:val="18"/>
                <w:szCs w:val="24"/>
              </w:rPr>
              <w:br/>
              <w:t>2. 모든 Resource는 형상관리 되어야 한다.</w:t>
            </w:r>
          </w:p>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3. 배포는 CI 툴을 이용한 시스템화가 이루어져야 한다.</w:t>
            </w:r>
          </w:p>
        </w:tc>
      </w:tr>
    </w:tbl>
    <w:p w:rsidR="00077C74" w:rsidRPr="00E0211A" w:rsidRDefault="00077C74">
      <w:pPr>
        <w:spacing w:line="261" w:lineRule="auto"/>
        <w:ind w:firstLine="176"/>
        <w:jc w:val="both"/>
        <w:rPr>
          <w:rFonts w:ascii="에브리데이고딕 L" w:eastAsia="에브리데이고딕 L" w:hAnsi="에브리데이고딕 L" w:cs="에브리데이고딕 L"/>
          <w:sz w:val="20"/>
          <w:szCs w:val="24"/>
        </w:rPr>
      </w:pPr>
    </w:p>
    <w:p w:rsidR="00077C74" w:rsidRPr="00E0211A" w:rsidRDefault="0095498F">
      <w:pPr>
        <w:spacing w:line="261" w:lineRule="auto"/>
        <w:ind w:firstLine="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보안성 요구사항</w:t>
      </w:r>
    </w:p>
    <w:tbl>
      <w:tblPr>
        <w:tblStyle w:val="af2"/>
        <w:tblW w:w="9702" w:type="dxa"/>
        <w:tblInd w:w="84" w:type="dxa"/>
        <w:tblLayout w:type="fixed"/>
        <w:tblLook w:val="0400" w:firstRow="0" w:lastRow="0" w:firstColumn="0" w:lastColumn="0" w:noHBand="0" w:noVBand="1"/>
      </w:tblPr>
      <w:tblGrid>
        <w:gridCol w:w="1140"/>
        <w:gridCol w:w="870"/>
        <w:gridCol w:w="7692"/>
      </w:tblGrid>
      <w:tr w:rsidR="00077C74" w:rsidRPr="00E0211A">
        <w:trPr>
          <w:trHeight w:val="158"/>
        </w:trPr>
        <w:tc>
          <w:tcPr>
            <w:tcW w:w="201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요구사항</w:t>
            </w:r>
          </w:p>
        </w:tc>
        <w:tc>
          <w:tcPr>
            <w:tcW w:w="7692"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요구사항 내용</w:t>
            </w:r>
          </w:p>
        </w:tc>
      </w:tr>
      <w:tr w:rsidR="00077C74" w:rsidRPr="00E0211A">
        <w:trPr>
          <w:trHeight w:val="178"/>
        </w:trPr>
        <w:tc>
          <w:tcPr>
            <w:tcW w:w="11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번호</w:t>
            </w:r>
          </w:p>
        </w:tc>
        <w:tc>
          <w:tcPr>
            <w:tcW w:w="870" w:type="dxa"/>
            <w:tcBorders>
              <w:top w:val="single" w:sz="4" w:space="0" w:color="000000"/>
              <w:left w:val="nil"/>
              <w:bottom w:val="single" w:sz="4" w:space="0" w:color="000000"/>
              <w:right w:val="single" w:sz="4" w:space="0" w:color="000000"/>
            </w:tcBorders>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이름</w:t>
            </w:r>
          </w:p>
        </w:tc>
        <w:tc>
          <w:tcPr>
            <w:tcW w:w="7692"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b/>
                <w:sz w:val="20"/>
                <w:szCs w:val="24"/>
              </w:rPr>
            </w:pPr>
          </w:p>
        </w:tc>
      </w:tr>
      <w:tr w:rsidR="00077C74" w:rsidRPr="00E0211A">
        <w:trPr>
          <w:trHeight w:val="405"/>
        </w:trPr>
        <w:tc>
          <w:tcPr>
            <w:tcW w:w="11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lastRenderedPageBreak/>
              <w:t>QSR-1</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사용자 접근제어</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사용자의 업무 권한에 따라 데이터의 접근 수준을 구분해야 한다.</w:t>
            </w:r>
          </w:p>
        </w:tc>
      </w:tr>
      <w:tr w:rsidR="00077C74" w:rsidRPr="00E0211A">
        <w:trPr>
          <w:trHeight w:val="423"/>
        </w:trPr>
        <w:tc>
          <w:tcPr>
            <w:tcW w:w="11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2. 일정 회수 이상 로그인 정보가 틀린 경우 접근을 제한해야 한다.</w:t>
            </w:r>
          </w:p>
        </w:tc>
      </w:tr>
      <w:tr w:rsidR="00077C74" w:rsidRPr="00E0211A">
        <w:trPr>
          <w:trHeight w:val="423"/>
        </w:trPr>
        <w:tc>
          <w:tcPr>
            <w:tcW w:w="11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QSR-2</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데이터 무결성</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외부에서 사용자 정보를 변경하려고 할 때 감사추적을 해야 한다.</w:t>
            </w:r>
          </w:p>
        </w:tc>
      </w:tr>
      <w:tr w:rsidR="00077C74" w:rsidRPr="00E0211A">
        <w:trPr>
          <w:trHeight w:val="423"/>
        </w:trPr>
        <w:tc>
          <w:tcPr>
            <w:tcW w:w="11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2. 이용자ID, 이용시간, 조회내용, 사용현황 등의 조회 이력을 관리해야 한다.</w:t>
            </w:r>
          </w:p>
        </w:tc>
      </w:tr>
      <w:tr w:rsidR="00077C74" w:rsidRPr="00E0211A">
        <w:trPr>
          <w:trHeight w:val="423"/>
        </w:trPr>
        <w:tc>
          <w:tcPr>
            <w:tcW w:w="11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3. 데이터 변경 이력과 데이터 접근 현황에 대한 로그 관리를 해야 한다.</w:t>
            </w:r>
          </w:p>
        </w:tc>
      </w:tr>
      <w:tr w:rsidR="00077C74" w:rsidRPr="00E0211A">
        <w:trPr>
          <w:trHeight w:val="423"/>
        </w:trPr>
        <w:tc>
          <w:tcPr>
            <w:tcW w:w="11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QSR-3</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데이터 복구</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대량 데이터 Unload 및 데이터 복구를 관리해야 한다.</w:t>
            </w:r>
          </w:p>
        </w:tc>
      </w:tr>
      <w:tr w:rsidR="00077C74" w:rsidRPr="00E0211A">
        <w:trPr>
          <w:trHeight w:val="423"/>
        </w:trPr>
        <w:tc>
          <w:tcPr>
            <w:tcW w:w="11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2. 데이터가 위 변조/손실되면 02시간 이내에 데이터를 복구해야 한다.</w:t>
            </w:r>
          </w:p>
        </w:tc>
      </w:tr>
      <w:tr w:rsidR="00077C74" w:rsidRPr="00E0211A">
        <w:trPr>
          <w:trHeight w:val="423"/>
        </w:trPr>
        <w:tc>
          <w:tcPr>
            <w:tcW w:w="11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QSR-4</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보안 정책 </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시스템은 발주기관의 보안정책에 따라 개발되어야 한다.</w:t>
            </w:r>
          </w:p>
        </w:tc>
      </w:tr>
      <w:tr w:rsidR="00077C74" w:rsidRPr="00E0211A">
        <w:trPr>
          <w:trHeight w:val="423"/>
        </w:trPr>
        <w:tc>
          <w:tcPr>
            <w:tcW w:w="11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지침 준수</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2. 시스템은 소프트웨어 개발보안가이드를 준수하여 개발해야 한다.</w:t>
            </w:r>
          </w:p>
        </w:tc>
      </w:tr>
      <w:tr w:rsidR="00077C74" w:rsidRPr="00E0211A">
        <w:trPr>
          <w:trHeight w:val="543"/>
        </w:trPr>
        <w:tc>
          <w:tcPr>
            <w:tcW w:w="1140" w:type="dxa"/>
            <w:vMerge w:val="restart"/>
            <w:tcBorders>
              <w:top w:val="single" w:sz="4" w:space="0" w:color="000000"/>
              <w:left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QSR-5</w:t>
            </w: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사용자</w:t>
            </w:r>
          </w:p>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인증</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Id, Password 찾기 기능</w:t>
            </w:r>
            <w:r w:rsidRPr="006E7D6C">
              <w:rPr>
                <w:rFonts w:ascii="에브리데이고딕 L" w:eastAsia="에브리데이고딕 L" w:hAnsi="에브리데이고딕 L" w:cs="에브리데이고딕 L"/>
                <w:sz w:val="18"/>
                <w:szCs w:val="24"/>
              </w:rPr>
              <w:br/>
              <w:t>2. SMS, Email 찾기 연동 기능</w:t>
            </w:r>
            <w:r w:rsidRPr="006E7D6C">
              <w:rPr>
                <w:rFonts w:ascii="에브리데이고딕 L" w:eastAsia="에브리데이고딕 L" w:hAnsi="에브리데이고딕 L" w:cs="에브리데이고딕 L"/>
                <w:sz w:val="18"/>
                <w:szCs w:val="24"/>
              </w:rPr>
              <w:br/>
              <w:t>3. 주기적인 Password 변경 기능(3달 1회 변동기능)</w:t>
            </w:r>
            <w:r w:rsidRPr="006E7D6C">
              <w:rPr>
                <w:rFonts w:ascii="에브리데이고딕 L" w:eastAsia="에브리데이고딕 L" w:hAnsi="에브리데이고딕 L" w:cs="에브리데이고딕 L"/>
                <w:sz w:val="18"/>
                <w:szCs w:val="24"/>
              </w:rPr>
              <w:br/>
              <w:t>4. Password 자리 수 10자리 이상, 영어 대, 소문자, 숫자, 특수문자 중</w:t>
            </w:r>
            <w:r w:rsidRPr="006E7D6C">
              <w:rPr>
                <w:rFonts w:ascii="에브리데이고딕 L" w:eastAsia="에브리데이고딕 L" w:hAnsi="에브리데이고딕 L" w:cs="에브리데이고딕 L"/>
                <w:sz w:val="18"/>
                <w:szCs w:val="24"/>
              </w:rPr>
              <w:br/>
              <w:t xml:space="preserve">   2종류 이상 조합, 연속된 번호 사용불가, 이전 비밀번호 사용금지</w:t>
            </w:r>
            <w:r w:rsidRPr="006E7D6C">
              <w:rPr>
                <w:rFonts w:ascii="에브리데이고딕 L" w:eastAsia="에브리데이고딕 L" w:hAnsi="에브리데이고딕 L" w:cs="에브리데이고딕 L"/>
                <w:sz w:val="18"/>
                <w:szCs w:val="24"/>
              </w:rPr>
              <w:br/>
              <w:t xml:space="preserve">   아이디나 개인정보에 사용된 문자열이나 숫자열 사용금지 </w:t>
            </w:r>
            <w:r w:rsidRPr="006E7D6C">
              <w:rPr>
                <w:rFonts w:ascii="에브리데이고딕 L" w:eastAsia="에브리데이고딕 L" w:hAnsi="에브리데이고딕 L" w:cs="에브리데이고딕 L"/>
                <w:sz w:val="18"/>
                <w:szCs w:val="24"/>
              </w:rPr>
              <w:br/>
              <w:t>5. 퇴사자 사용불가 처리</w:t>
            </w:r>
            <w:r w:rsidRPr="006E7D6C">
              <w:rPr>
                <w:rFonts w:ascii="에브리데이고딕 L" w:eastAsia="에브리데이고딕 L" w:hAnsi="에브리데이고딕 L" w:cs="에브리데이고딕 L"/>
                <w:sz w:val="18"/>
                <w:szCs w:val="24"/>
              </w:rPr>
              <w:br/>
              <w:t>6. 개인정보보호, 시큐어 코딩</w:t>
            </w:r>
            <w:r w:rsidRPr="006E7D6C">
              <w:rPr>
                <w:rFonts w:ascii="에브리데이고딕 L" w:eastAsia="에브리데이고딕 L" w:hAnsi="에브리데이고딕 L" w:cs="에브리데이고딕 L"/>
                <w:sz w:val="18"/>
                <w:szCs w:val="24"/>
              </w:rPr>
              <w:br/>
              <w:t>7. 모의해킹 방안 제시</w:t>
            </w:r>
            <w:r w:rsidRPr="006E7D6C">
              <w:rPr>
                <w:rFonts w:ascii="에브리데이고딕 L" w:eastAsia="에브리데이고딕 L" w:hAnsi="에브리데이고딕 L" w:cs="에브리데이고딕 L"/>
                <w:sz w:val="18"/>
                <w:szCs w:val="24"/>
              </w:rPr>
              <w:br/>
              <w:t>8. 공용ID 제한(개인정보처리 시스템일 경우)</w:t>
            </w:r>
          </w:p>
        </w:tc>
      </w:tr>
      <w:tr w:rsidR="00077C74" w:rsidRPr="00E0211A">
        <w:trPr>
          <w:trHeight w:val="476"/>
        </w:trPr>
        <w:tc>
          <w:tcPr>
            <w:tcW w:w="1140" w:type="dxa"/>
            <w:vMerge/>
            <w:tcBorders>
              <w:top w:val="single" w:sz="4" w:space="0" w:color="000000"/>
              <w:left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인증서</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SSL 인증서 적용 범위(업무), SSL 대상서버 선정</w:t>
            </w:r>
          </w:p>
        </w:tc>
      </w:tr>
      <w:tr w:rsidR="00077C74" w:rsidRPr="00E0211A">
        <w:trPr>
          <w:trHeight w:val="450"/>
        </w:trPr>
        <w:tc>
          <w:tcPr>
            <w:tcW w:w="1140" w:type="dxa"/>
            <w:vMerge/>
            <w:tcBorders>
              <w:top w:val="single" w:sz="4" w:space="0" w:color="000000"/>
              <w:left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세션</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2. 세션타임아웃 설정</w:t>
            </w:r>
          </w:p>
        </w:tc>
      </w:tr>
      <w:tr w:rsidR="00077C74" w:rsidRPr="00E0211A" w:rsidTr="006E7D6C">
        <w:trPr>
          <w:trHeight w:val="1779"/>
        </w:trPr>
        <w:tc>
          <w:tcPr>
            <w:tcW w:w="1140" w:type="dxa"/>
            <w:vMerge/>
            <w:tcBorders>
              <w:top w:val="single" w:sz="4" w:space="0" w:color="000000"/>
              <w:left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암호화</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DB 암호화 적용 시 적용범위 대상 정의(Cubeone 솔루션)</w:t>
            </w:r>
          </w:p>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법적 요건(5개) + 주소, E-Mail, 전화번호 등 (참조 4, 참조 5)</w:t>
            </w:r>
            <w:r w:rsidRPr="006E7D6C">
              <w:rPr>
                <w:rFonts w:ascii="에브리데이고딕 L" w:eastAsia="에브리데이고딕 L" w:hAnsi="에브리데이고딕 L" w:cs="에브리데이고딕 L"/>
                <w:sz w:val="18"/>
                <w:szCs w:val="24"/>
              </w:rPr>
              <w:br/>
              <w:t xml:space="preserve">   - 비밀번호의 경우 일방향 암호화 적용</w:t>
            </w:r>
          </w:p>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2. 안전한 암호화 알고리즘을 적용 해야 한다.</w:t>
            </w:r>
          </w:p>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1) 비밀번호는 일방향, SHA-256 이상</w:t>
            </w:r>
          </w:p>
          <w:p w:rsidR="00077C74" w:rsidRPr="006E7D6C" w:rsidRDefault="0095498F">
            <w:pPr>
              <w:spacing w:line="240" w:lineRule="auto"/>
              <w:ind w:firstLine="88"/>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2) 그 외 개인정보</w:t>
            </w:r>
            <w:r w:rsidR="006E7D6C">
              <w:rPr>
                <w:rFonts w:ascii="에브리데이고딕 L" w:eastAsia="에브리데이고딕 L" w:hAnsi="에브리데이고딕 L" w:cs="에브리데이고딕 L" w:hint="eastAsia"/>
                <w:sz w:val="18"/>
                <w:szCs w:val="24"/>
              </w:rPr>
              <w:t xml:space="preserve"> </w:t>
            </w:r>
            <w:r w:rsidRPr="006E7D6C">
              <w:rPr>
                <w:rFonts w:ascii="에브리데이고딕 L" w:eastAsia="에브리데이고딕 L" w:hAnsi="에브리데이고딕 L" w:cs="에브리데이고딕 L"/>
                <w:sz w:val="18"/>
                <w:szCs w:val="24"/>
              </w:rPr>
              <w:t>등은 AES-128, SEED-128 이상.</w:t>
            </w:r>
          </w:p>
        </w:tc>
      </w:tr>
      <w:tr w:rsidR="00077C74" w:rsidRPr="00E0211A">
        <w:trPr>
          <w:trHeight w:val="810"/>
        </w:trPr>
        <w:tc>
          <w:tcPr>
            <w:tcW w:w="1140" w:type="dxa"/>
            <w:vMerge/>
            <w:tcBorders>
              <w:top w:val="single" w:sz="4" w:space="0" w:color="000000"/>
              <w:left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870" w:type="dxa"/>
            <w:tcBorders>
              <w:top w:val="single" w:sz="4" w:space="0" w:color="000000"/>
              <w:left w:val="nil"/>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보안 정책</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정보보안 팀에서 제공하는 신세계 그룹 보안 정책 가이드 적용</w:t>
            </w:r>
            <w:r w:rsidRPr="006E7D6C">
              <w:rPr>
                <w:rFonts w:ascii="에브리데이고딕 L" w:eastAsia="에브리데이고딕 L" w:hAnsi="에브리데이고딕 L" w:cs="에브리데이고딕 L"/>
                <w:sz w:val="18"/>
                <w:szCs w:val="24"/>
              </w:rPr>
              <w:br/>
              <w:t>2. 시큐어코딩 가이드에 의거하여 개발 진행</w:t>
            </w:r>
            <w:r w:rsidRPr="006E7D6C">
              <w:rPr>
                <w:rFonts w:ascii="에브리데이고딕 L" w:eastAsia="에브리데이고딕 L" w:hAnsi="에브리데이고딕 L" w:cs="에브리데이고딕 L"/>
                <w:sz w:val="18"/>
                <w:szCs w:val="24"/>
              </w:rPr>
              <w:br/>
              <w:t>3. 웹 취약점 자체점검 가이드 적용 취약점 점검 및 조치</w:t>
            </w:r>
          </w:p>
        </w:tc>
      </w:tr>
      <w:tr w:rsidR="00077C74" w:rsidRPr="00E0211A">
        <w:trPr>
          <w:trHeight w:val="810"/>
        </w:trPr>
        <w:tc>
          <w:tcPr>
            <w:tcW w:w="1140" w:type="dxa"/>
            <w:vMerge/>
            <w:tcBorders>
              <w:top w:val="single" w:sz="4" w:space="0" w:color="000000"/>
              <w:left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870" w:type="dxa"/>
            <w:tcBorders>
              <w:top w:val="single" w:sz="4" w:space="0" w:color="000000"/>
              <w:left w:val="nil"/>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개인정보 취급시스템</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개인정보 취급 업무 사용에 대한 로그 기록 및 위변조 방지 처리</w:t>
            </w:r>
          </w:p>
          <w:p w:rsidR="00077C74" w:rsidRPr="006E7D6C" w:rsidRDefault="0095498F">
            <w:pPr>
              <w:spacing w:line="240" w:lineRule="auto"/>
              <w:ind w:firstLine="195"/>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사용자 ID, 접속 IP, 실행일시, 수행업무, 정보주체ID 기록</w:t>
            </w:r>
          </w:p>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2. 권한변경에 대한 사용실적 및 변경값 기록</w:t>
            </w:r>
          </w:p>
        </w:tc>
      </w:tr>
      <w:tr w:rsidR="00077C74" w:rsidRPr="00E0211A">
        <w:trPr>
          <w:trHeight w:val="458"/>
        </w:trPr>
        <w:tc>
          <w:tcPr>
            <w:tcW w:w="1140" w:type="dxa"/>
            <w:tcBorders>
              <w:top w:val="single" w:sz="4" w:space="0" w:color="000000"/>
              <w:left w:val="single" w:sz="4" w:space="0" w:color="000000"/>
              <w:bottom w:val="single" w:sz="4" w:space="0" w:color="000000"/>
              <w:right w:val="single" w:sz="4" w:space="0" w:color="000000"/>
            </w:tcBorders>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QSR-6</w:t>
            </w:r>
          </w:p>
        </w:tc>
        <w:tc>
          <w:tcPr>
            <w:tcW w:w="870" w:type="dxa"/>
            <w:tcBorders>
              <w:top w:val="single" w:sz="4" w:space="0" w:color="000000"/>
              <w:left w:val="nil"/>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점검</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시스템 오픈 전, 보안성 체크 수행</w:t>
            </w:r>
          </w:p>
        </w:tc>
      </w:tr>
      <w:tr w:rsidR="00077C74" w:rsidRPr="00E0211A">
        <w:trPr>
          <w:trHeight w:val="810"/>
        </w:trPr>
        <w:tc>
          <w:tcPr>
            <w:tcW w:w="1140" w:type="dxa"/>
            <w:tcBorders>
              <w:top w:val="single" w:sz="4" w:space="0" w:color="000000"/>
              <w:left w:val="single" w:sz="4" w:space="0" w:color="000000"/>
              <w:bottom w:val="single" w:sz="4" w:space="0" w:color="000000"/>
              <w:right w:val="single" w:sz="4" w:space="0" w:color="000000"/>
            </w:tcBorders>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QSR-7</w:t>
            </w:r>
          </w:p>
        </w:tc>
        <w:tc>
          <w:tcPr>
            <w:tcW w:w="870" w:type="dxa"/>
            <w:tcBorders>
              <w:top w:val="single" w:sz="4" w:space="0" w:color="000000"/>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계정 및 비밀번호 규칙</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응용프로그램, 서버, DB 등의 사용자 계정의 비밀번호는 회사 규칙을 기준으로 관리되도록 개발해야 한다.</w:t>
            </w:r>
          </w:p>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(참조6)</w:t>
            </w:r>
          </w:p>
        </w:tc>
      </w:tr>
      <w:tr w:rsidR="00077C74" w:rsidRPr="00E0211A">
        <w:trPr>
          <w:trHeight w:val="810"/>
        </w:trPr>
        <w:tc>
          <w:tcPr>
            <w:tcW w:w="1140" w:type="dxa"/>
            <w:tcBorders>
              <w:top w:val="single" w:sz="4" w:space="0" w:color="000000"/>
              <w:left w:val="single" w:sz="4" w:space="0" w:color="000000"/>
              <w:bottom w:val="single" w:sz="4" w:space="0" w:color="000000"/>
              <w:right w:val="single" w:sz="4" w:space="0" w:color="000000"/>
            </w:tcBorders>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QSR-8</w:t>
            </w:r>
          </w:p>
        </w:tc>
        <w:tc>
          <w:tcPr>
            <w:tcW w:w="870" w:type="dxa"/>
            <w:tcBorders>
              <w:top w:val="single" w:sz="4" w:space="0" w:color="000000"/>
              <w:left w:val="nil"/>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개인정보 식별</w:t>
            </w:r>
          </w:p>
        </w:tc>
        <w:tc>
          <w:tcPr>
            <w:tcW w:w="76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 요구사항에 의해서 도출된 개인정보를 DB테이블로 설계시 개인정보 컬럼은 구분이 용이해야 한다.</w:t>
            </w:r>
          </w:p>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예시) 컬럼 comment </w:t>
            </w:r>
            <w:r w:rsidRPr="006E7D6C">
              <w:rPr>
                <w:rFonts w:ascii="바탕" w:eastAsia="에브리데이고딕 L" w:hAnsi="바탕" w:cs="바탕"/>
                <w:sz w:val="18"/>
                <w:szCs w:val="24"/>
              </w:rPr>
              <w:t>內</w:t>
            </w:r>
            <w:r w:rsidRPr="006E7D6C">
              <w:rPr>
                <w:rFonts w:ascii="에브리데이고딕 L" w:eastAsia="에브리데이고딕 L" w:hAnsi="에브리데이고딕 L" w:cs="에브리데이고딕 L"/>
                <w:sz w:val="18"/>
                <w:szCs w:val="24"/>
              </w:rPr>
              <w:t xml:space="preserve"> PREFIX 로 구분( “개인정보_법적_”, “개인정보_권고_”)</w:t>
            </w:r>
          </w:p>
        </w:tc>
      </w:tr>
    </w:tbl>
    <w:p w:rsidR="00077C74" w:rsidRPr="00E0211A" w:rsidRDefault="00077C74">
      <w:pPr>
        <w:spacing w:line="261" w:lineRule="auto"/>
        <w:ind w:firstLine="176"/>
        <w:jc w:val="both"/>
        <w:rPr>
          <w:rFonts w:ascii="에브리데이고딕 L" w:eastAsia="에브리데이고딕 L" w:hAnsi="에브리데이고딕 L" w:cs="에브리데이고딕 L"/>
          <w:sz w:val="20"/>
          <w:szCs w:val="24"/>
        </w:rPr>
      </w:pPr>
    </w:p>
    <w:p w:rsidR="00077C74" w:rsidRPr="00E0211A" w:rsidRDefault="00077C74">
      <w:pPr>
        <w:spacing w:line="261" w:lineRule="auto"/>
        <w:ind w:firstLine="176"/>
        <w:jc w:val="both"/>
        <w:rPr>
          <w:rFonts w:ascii="에브리데이고딕 L" w:eastAsia="에브리데이고딕 L" w:hAnsi="에브리데이고딕 L" w:cs="에브리데이고딕 L"/>
          <w:sz w:val="20"/>
          <w:szCs w:val="24"/>
        </w:rPr>
      </w:pPr>
    </w:p>
    <w:p w:rsidR="00077C74" w:rsidRPr="00E0211A" w:rsidRDefault="0095498F">
      <w:pPr>
        <w:widowControl w:val="0"/>
        <w:spacing w:line="288" w:lineRule="auto"/>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[참조 4] 신세계 그룹 개인정보 암호화 기준</w:t>
      </w:r>
    </w:p>
    <w:p w:rsidR="00077C74" w:rsidRPr="00E0211A" w:rsidRDefault="0095498F">
      <w:pPr>
        <w:spacing w:line="261" w:lineRule="auto"/>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sz w:val="20"/>
          <w:szCs w:val="24"/>
        </w:rPr>
        <w:t xml:space="preserve">○ </w:t>
      </w:r>
      <w:r w:rsidRPr="00E0211A">
        <w:rPr>
          <w:rFonts w:ascii="에브리데이고딕 L" w:eastAsia="에브리데이고딕 L" w:hAnsi="에브리데이고딕 L" w:cs="에브리데이고딕 L"/>
          <w:color w:val="000000"/>
          <w:sz w:val="20"/>
          <w:szCs w:val="24"/>
        </w:rPr>
        <w:t>개인정보 처리시스템 암호화 기준</w:t>
      </w:r>
    </w:p>
    <w:p w:rsidR="00077C74" w:rsidRPr="00E0211A" w:rsidRDefault="0095498F">
      <w:pPr>
        <w:spacing w:line="261" w:lineRule="auto"/>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 신세계는 법적 암호화 항목 외 전화번호, 주소, 이메일을 추가 암호화 함</w:t>
      </w:r>
    </w:p>
    <w:p w:rsidR="00077C74" w:rsidRPr="00E0211A" w:rsidRDefault="0095498F">
      <w:pPr>
        <w:spacing w:line="261" w:lineRule="auto"/>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 개인정보는 고객정보와 임직원 및 협력사 정보를 포함한 개념</w:t>
      </w:r>
    </w:p>
    <w:p w:rsidR="00077C74" w:rsidRPr="00E0211A" w:rsidRDefault="0095498F">
      <w:pPr>
        <w:spacing w:line="261" w:lineRule="auto"/>
        <w:jc w:val="center"/>
        <w:rPr>
          <w:rFonts w:ascii="에브리데이고딕 L" w:eastAsia="에브리데이고딕 L" w:hAnsi="에브리데이고딕 L" w:cs="에브리데이고딕 L"/>
          <w:b/>
          <w:color w:val="000000"/>
          <w:sz w:val="20"/>
          <w:szCs w:val="24"/>
        </w:rPr>
      </w:pPr>
      <w:r w:rsidRPr="00E0211A">
        <w:rPr>
          <w:rFonts w:ascii="에브리데이고딕 L" w:eastAsia="에브리데이고딕 L" w:hAnsi="에브리데이고딕 L" w:cs="에브리데이고딕 L"/>
          <w:b/>
          <w:noProof/>
          <w:sz w:val="20"/>
          <w:szCs w:val="24"/>
        </w:rPr>
        <w:drawing>
          <wp:inline distT="0" distB="0" distL="0" distR="0">
            <wp:extent cx="5227697" cy="2171558"/>
            <wp:effectExtent l="0" t="0" r="0" b="0"/>
            <wp:docPr id="20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27697" cy="2171558"/>
                    </a:xfrm>
                    <a:prstGeom prst="rect">
                      <a:avLst/>
                    </a:prstGeom>
                    <a:ln/>
                  </pic:spPr>
                </pic:pic>
              </a:graphicData>
            </a:graphic>
          </wp:inline>
        </w:drawing>
      </w:r>
    </w:p>
    <w:p w:rsidR="00077C74" w:rsidRDefault="00077C74">
      <w:pPr>
        <w:spacing w:line="261" w:lineRule="auto"/>
        <w:jc w:val="both"/>
        <w:rPr>
          <w:rFonts w:ascii="에브리데이고딕 L" w:eastAsia="에브리데이고딕 L" w:hAnsi="에브리데이고딕 L" w:cs="에브리데이고딕 L"/>
          <w:b/>
          <w:sz w:val="20"/>
          <w:szCs w:val="24"/>
        </w:rPr>
      </w:pPr>
    </w:p>
    <w:p w:rsidR="006E7D6C" w:rsidRPr="00E0211A" w:rsidRDefault="006E7D6C">
      <w:pPr>
        <w:spacing w:line="261" w:lineRule="auto"/>
        <w:jc w:val="both"/>
        <w:rPr>
          <w:rFonts w:ascii="에브리데이고딕 L" w:eastAsia="에브리데이고딕 L" w:hAnsi="에브리데이고딕 L" w:cs="에브리데이고딕 L" w:hint="eastAsia"/>
          <w:b/>
          <w:sz w:val="20"/>
          <w:szCs w:val="24"/>
        </w:rPr>
      </w:pPr>
    </w:p>
    <w:p w:rsidR="00077C74" w:rsidRPr="00E0211A" w:rsidRDefault="0095498F">
      <w:pPr>
        <w:widowControl w:val="0"/>
        <w:spacing w:line="288" w:lineRule="auto"/>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[참조 5] 신세계 그룹 개인정보 암호화 전략/방식</w:t>
      </w:r>
    </w:p>
    <w:p w:rsidR="00077C74" w:rsidRPr="00E0211A" w:rsidRDefault="0095498F">
      <w:pPr>
        <w:spacing w:line="261" w:lineRule="auto"/>
        <w:ind w:firstLine="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5.1) 암호화 대상/적용 방법</w:t>
      </w:r>
    </w:p>
    <w:p w:rsidR="00077C74" w:rsidRPr="00E0211A" w:rsidRDefault="006E7D6C">
      <w:pPr>
        <w:spacing w:line="261" w:lineRule="auto"/>
        <w:ind w:firstLine="211"/>
        <w:rPr>
          <w:rFonts w:ascii="에브리데이고딕 L" w:eastAsia="에브리데이고딕 L" w:hAnsi="에브리데이고딕 L" w:cs="에브리데이고딕 L"/>
          <w:color w:val="000000"/>
          <w:sz w:val="20"/>
          <w:szCs w:val="24"/>
        </w:rPr>
      </w:pPr>
      <w:r>
        <w:rPr>
          <w:rFonts w:ascii="에브리데이고딕 L" w:eastAsia="에브리데이고딕 L" w:hAnsi="에브리데이고딕 L" w:cs="에브리데이고딕 L"/>
          <w:b/>
          <w:noProof/>
          <w:sz w:val="20"/>
          <w:szCs w:val="24"/>
        </w:rPr>
        <mc:AlternateContent>
          <mc:Choice Requires="wps">
            <w:drawing>
              <wp:anchor distT="0" distB="0" distL="114300" distR="114300" simplePos="0" relativeHeight="251661312" behindDoc="0" locked="0" layoutInCell="1" allowOverlap="1" wp14:anchorId="734E1CC1" wp14:editId="16B21BEA">
                <wp:simplePos x="0" y="0"/>
                <wp:positionH relativeFrom="column">
                  <wp:posOffset>86995</wp:posOffset>
                </wp:positionH>
                <wp:positionV relativeFrom="paragraph">
                  <wp:posOffset>1322070</wp:posOffset>
                </wp:positionV>
                <wp:extent cx="3263900" cy="444500"/>
                <wp:effectExtent l="57150" t="19050" r="69850" b="88900"/>
                <wp:wrapNone/>
                <wp:docPr id="15" name="직사각형 15"/>
                <wp:cNvGraphicFramePr/>
                <a:graphic xmlns:a="http://schemas.openxmlformats.org/drawingml/2006/main">
                  <a:graphicData uri="http://schemas.microsoft.com/office/word/2010/wordprocessingShape">
                    <wps:wsp>
                      <wps:cNvSpPr/>
                      <wps:spPr>
                        <a:xfrm>
                          <a:off x="0" y="0"/>
                          <a:ext cx="3263900" cy="4445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0CD106" id="직사각형 15" o:spid="_x0000_s1026" style="position:absolute;left:0;text-align:left;margin-left:6.85pt;margin-top:104.1pt;width:257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" filled="f" strokecolor="red">
                <v:shadow on="t" color="black" opacity="22937f" origin=",.5" offset="0,.63889mm"/>
              </v:rect>
            </w:pict>
          </mc:Fallback>
        </mc:AlternateContent>
      </w:r>
      <w:r>
        <w:rPr>
          <w:rFonts w:ascii="에브리데이고딕 L" w:eastAsia="에브리데이고딕 L" w:hAnsi="에브리데이고딕 L" w:cs="에브리데이고딕 L"/>
          <w:b/>
          <w:noProof/>
          <w:sz w:val="20"/>
          <w:szCs w:val="24"/>
        </w:rPr>
        <mc:AlternateContent>
          <mc:Choice Requires="wps">
            <w:drawing>
              <wp:anchor distT="0" distB="0" distL="114300" distR="114300" simplePos="0" relativeHeight="251659264" behindDoc="0" locked="0" layoutInCell="1" allowOverlap="1">
                <wp:simplePos x="0" y="0"/>
                <wp:positionH relativeFrom="column">
                  <wp:posOffset>74295</wp:posOffset>
                </wp:positionH>
                <wp:positionV relativeFrom="paragraph">
                  <wp:posOffset>750570</wp:posOffset>
                </wp:positionV>
                <wp:extent cx="3263900" cy="266700"/>
                <wp:effectExtent l="57150" t="19050" r="69850" b="95250"/>
                <wp:wrapNone/>
                <wp:docPr id="14" name="직사각형 14"/>
                <wp:cNvGraphicFramePr/>
                <a:graphic xmlns:a="http://schemas.openxmlformats.org/drawingml/2006/main">
                  <a:graphicData uri="http://schemas.microsoft.com/office/word/2010/wordprocessingShape">
                    <wps:wsp>
                      <wps:cNvSpPr/>
                      <wps:spPr>
                        <a:xfrm>
                          <a:off x="0" y="0"/>
                          <a:ext cx="3263900" cy="2667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DA444" id="직사각형 14" o:spid="_x0000_s1026" style="position:absolute;left:0;text-align:left;margin-left:5.85pt;margin-top:59.1pt;width:257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" filled="f" strokecolor="red">
                <v:shadow on="t" color="black" opacity="22937f" origin=",.5" offset="0,.63889mm"/>
              </v:rect>
            </w:pict>
          </mc:Fallback>
        </mc:AlternateContent>
      </w:r>
      <w:r w:rsidR="0095498F" w:rsidRPr="00E0211A">
        <w:rPr>
          <w:rFonts w:ascii="에브리데이고딕 L" w:eastAsia="에브리데이고딕 L" w:hAnsi="에브리데이고딕 L" w:cs="에브리데이고딕 L"/>
          <w:b/>
          <w:noProof/>
          <w:sz w:val="20"/>
          <w:szCs w:val="24"/>
        </w:rPr>
        <w:drawing>
          <wp:inline distT="0" distB="0" distL="0" distR="0">
            <wp:extent cx="3168650" cy="1752600"/>
            <wp:effectExtent l="0" t="0" r="0" b="0"/>
            <wp:docPr id="20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69446" cy="1753040"/>
                    </a:xfrm>
                    <a:prstGeom prst="rect">
                      <a:avLst/>
                    </a:prstGeom>
                    <a:ln/>
                  </pic:spPr>
                </pic:pic>
              </a:graphicData>
            </a:graphic>
          </wp:inline>
        </w:drawing>
      </w:r>
    </w:p>
    <w:p w:rsidR="00077C74" w:rsidRPr="00E0211A" w:rsidRDefault="00077C74">
      <w:pPr>
        <w:spacing w:line="261" w:lineRule="auto"/>
        <w:ind w:firstLine="352"/>
        <w:jc w:val="both"/>
        <w:rPr>
          <w:rFonts w:ascii="에브리데이고딕 L" w:eastAsia="에브리데이고딕 L" w:hAnsi="에브리데이고딕 L" w:cs="에브리데이고딕 L"/>
          <w:color w:val="000000"/>
          <w:sz w:val="20"/>
          <w:szCs w:val="24"/>
        </w:rPr>
      </w:pPr>
    </w:p>
    <w:p w:rsidR="00077C74" w:rsidRPr="00E0211A" w:rsidRDefault="0095498F">
      <w:pPr>
        <w:spacing w:line="261" w:lineRule="auto"/>
        <w:ind w:firstLine="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5.2) 암호화 적용 전략</w:t>
      </w:r>
    </w:p>
    <w:tbl>
      <w:tblPr>
        <w:tblStyle w:val="af3"/>
        <w:tblW w:w="81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7"/>
        <w:gridCol w:w="2673"/>
        <w:gridCol w:w="2477"/>
      </w:tblGrid>
      <w:tr w:rsidR="00077C74" w:rsidRPr="00E0211A">
        <w:tc>
          <w:tcPr>
            <w:tcW w:w="2987" w:type="dxa"/>
            <w:vMerge w:val="restart"/>
            <w:shd w:val="clear" w:color="auto" w:fill="D9D9D9"/>
            <w:vAlign w:val="center"/>
          </w:tcPr>
          <w:p w:rsidR="00077C74" w:rsidRPr="00E0211A" w:rsidRDefault="0095498F">
            <w:pPr>
              <w:jc w:val="center"/>
              <w:rPr>
                <w:rFonts w:ascii="에브리데이고딕 L" w:eastAsia="에브리데이고딕 L" w:hAnsi="에브리데이고딕 L" w:cs="에브리데이고딕 L"/>
                <w:szCs w:val="24"/>
              </w:rPr>
            </w:pPr>
            <w:r w:rsidRPr="00E0211A">
              <w:rPr>
                <w:rFonts w:ascii="에브리데이고딕 L" w:eastAsia="에브리데이고딕 L" w:hAnsi="에브리데이고딕 L" w:cs="에브리데이고딕 L"/>
                <w:szCs w:val="24"/>
              </w:rPr>
              <w:t>구분</w:t>
            </w:r>
          </w:p>
        </w:tc>
        <w:tc>
          <w:tcPr>
            <w:tcW w:w="5150" w:type="dxa"/>
            <w:gridSpan w:val="2"/>
            <w:shd w:val="clear" w:color="auto" w:fill="D9D9D9"/>
            <w:vAlign w:val="center"/>
          </w:tcPr>
          <w:p w:rsidR="00077C74" w:rsidRPr="00E0211A" w:rsidRDefault="0095498F">
            <w:pPr>
              <w:jc w:val="center"/>
              <w:rPr>
                <w:rFonts w:ascii="에브리데이고딕 L" w:eastAsia="에브리데이고딕 L" w:hAnsi="에브리데이고딕 L" w:cs="에브리데이고딕 L"/>
                <w:szCs w:val="24"/>
              </w:rPr>
            </w:pPr>
            <w:r w:rsidRPr="00E0211A">
              <w:rPr>
                <w:rFonts w:ascii="에브리데이고딕 L" w:eastAsia="에브리데이고딕 L" w:hAnsi="에브리데이고딕 L" w:cs="에브리데이고딕 L"/>
                <w:szCs w:val="24"/>
              </w:rPr>
              <w:t>유형</w:t>
            </w:r>
          </w:p>
        </w:tc>
      </w:tr>
      <w:tr w:rsidR="00077C74" w:rsidRPr="00E0211A">
        <w:tc>
          <w:tcPr>
            <w:tcW w:w="2987" w:type="dxa"/>
            <w:vMerge/>
            <w:shd w:val="clear" w:color="auto" w:fill="D9D9D9"/>
            <w:vAlign w:val="center"/>
          </w:tcPr>
          <w:p w:rsidR="00077C74" w:rsidRPr="00E0211A" w:rsidRDefault="00077C74">
            <w:pPr>
              <w:pBdr>
                <w:top w:val="nil"/>
                <w:left w:val="nil"/>
                <w:bottom w:val="nil"/>
                <w:right w:val="nil"/>
                <w:between w:val="nil"/>
              </w:pBdr>
              <w:spacing w:line="276" w:lineRule="auto"/>
              <w:jc w:val="left"/>
              <w:rPr>
                <w:rFonts w:ascii="에브리데이고딕 L" w:eastAsia="에브리데이고딕 L" w:hAnsi="에브리데이고딕 L" w:cs="에브리데이고딕 L"/>
                <w:szCs w:val="24"/>
              </w:rPr>
            </w:pPr>
          </w:p>
        </w:tc>
        <w:tc>
          <w:tcPr>
            <w:tcW w:w="2673" w:type="dxa"/>
            <w:shd w:val="clear" w:color="auto" w:fill="D9D9D9"/>
            <w:vAlign w:val="center"/>
          </w:tcPr>
          <w:p w:rsidR="00077C74" w:rsidRPr="00E0211A" w:rsidRDefault="0095498F">
            <w:pPr>
              <w:jc w:val="center"/>
              <w:rPr>
                <w:rFonts w:ascii="에브리데이고딕 L" w:eastAsia="에브리데이고딕 L" w:hAnsi="에브리데이고딕 L" w:cs="에브리데이고딕 L"/>
                <w:szCs w:val="24"/>
              </w:rPr>
            </w:pPr>
            <w:r w:rsidRPr="00E0211A">
              <w:rPr>
                <w:rFonts w:ascii="에브리데이고딕 L" w:eastAsia="에브리데이고딕 L" w:hAnsi="에브리데이고딕 L" w:cs="에브리데이고딕 L"/>
                <w:szCs w:val="24"/>
              </w:rPr>
              <w:t>입력/수정/삭제</w:t>
            </w:r>
          </w:p>
        </w:tc>
        <w:tc>
          <w:tcPr>
            <w:tcW w:w="2477" w:type="dxa"/>
            <w:shd w:val="clear" w:color="auto" w:fill="D9D9D9"/>
            <w:vAlign w:val="center"/>
          </w:tcPr>
          <w:p w:rsidR="00077C74" w:rsidRPr="00E0211A" w:rsidRDefault="0095498F">
            <w:pPr>
              <w:jc w:val="center"/>
              <w:rPr>
                <w:rFonts w:ascii="에브리데이고딕 L" w:eastAsia="에브리데이고딕 L" w:hAnsi="에브리데이고딕 L" w:cs="에브리데이고딕 L"/>
                <w:szCs w:val="24"/>
              </w:rPr>
            </w:pPr>
            <w:r w:rsidRPr="00E0211A">
              <w:rPr>
                <w:rFonts w:ascii="에브리데이고딕 L" w:eastAsia="에브리데이고딕 L" w:hAnsi="에브리데이고딕 L" w:cs="에브리데이고딕 L"/>
                <w:szCs w:val="24"/>
              </w:rPr>
              <w:t>단순 조회</w:t>
            </w:r>
          </w:p>
        </w:tc>
      </w:tr>
      <w:tr w:rsidR="00077C74" w:rsidRPr="00E0211A">
        <w:tc>
          <w:tcPr>
            <w:tcW w:w="2987" w:type="dxa"/>
            <w:vAlign w:val="center"/>
          </w:tcPr>
          <w:p w:rsidR="00077C74" w:rsidRPr="00E0211A" w:rsidRDefault="0095498F">
            <w:pPr>
              <w:jc w:val="center"/>
              <w:rPr>
                <w:rFonts w:ascii="에브리데이고딕 L" w:eastAsia="에브리데이고딕 L" w:hAnsi="에브리데이고딕 L" w:cs="에브리데이고딕 L"/>
                <w:szCs w:val="24"/>
              </w:rPr>
            </w:pPr>
            <w:r w:rsidRPr="00E0211A">
              <w:rPr>
                <w:rFonts w:ascii="에브리데이고딕 L" w:eastAsia="에브리데이고딕 L" w:hAnsi="에브리데이고딕 L" w:cs="에브리데이고딕 L"/>
                <w:szCs w:val="24"/>
              </w:rPr>
              <w:t>암/복호화 함수 직접 사용</w:t>
            </w:r>
          </w:p>
        </w:tc>
        <w:tc>
          <w:tcPr>
            <w:tcW w:w="2673" w:type="dxa"/>
            <w:vAlign w:val="center"/>
          </w:tcPr>
          <w:p w:rsidR="00077C74" w:rsidRPr="00E0211A" w:rsidRDefault="0095498F">
            <w:pPr>
              <w:jc w:val="center"/>
              <w:rPr>
                <w:rFonts w:ascii="에브리데이고딕 L" w:eastAsia="에브리데이고딕 L" w:hAnsi="에브리데이고딕 L" w:cs="에브리데이고딕 L"/>
                <w:szCs w:val="24"/>
              </w:rPr>
            </w:pPr>
            <w:r w:rsidRPr="00E0211A">
              <w:rPr>
                <w:rFonts w:ascii="에브리데이고딕 L" w:eastAsia="에브리데이고딕 L" w:hAnsi="에브리데이고딕 L" w:cs="에브리데이고딕 L"/>
                <w:szCs w:val="24"/>
              </w:rPr>
              <w:t>●</w:t>
            </w:r>
          </w:p>
        </w:tc>
        <w:tc>
          <w:tcPr>
            <w:tcW w:w="2477" w:type="dxa"/>
            <w:vAlign w:val="center"/>
          </w:tcPr>
          <w:p w:rsidR="00077C74" w:rsidRPr="00E0211A" w:rsidRDefault="0095498F">
            <w:pPr>
              <w:jc w:val="center"/>
              <w:rPr>
                <w:rFonts w:ascii="에브리데이고딕 L" w:eastAsia="에브리데이고딕 L" w:hAnsi="에브리데이고딕 L" w:cs="에브리데이고딕 L"/>
                <w:szCs w:val="24"/>
              </w:rPr>
            </w:pPr>
            <w:r w:rsidRPr="00E0211A">
              <w:rPr>
                <w:rFonts w:ascii="에브리데이고딕 L" w:eastAsia="에브리데이고딕 L" w:hAnsi="에브리데이고딕 L" w:cs="에브리데이고딕 L"/>
                <w:szCs w:val="24"/>
              </w:rPr>
              <w:t>●</w:t>
            </w:r>
          </w:p>
        </w:tc>
      </w:tr>
      <w:tr w:rsidR="00077C74" w:rsidRPr="00E0211A">
        <w:tc>
          <w:tcPr>
            <w:tcW w:w="2987" w:type="dxa"/>
            <w:vAlign w:val="center"/>
          </w:tcPr>
          <w:p w:rsidR="00077C74" w:rsidRPr="00E0211A" w:rsidRDefault="0095498F">
            <w:pPr>
              <w:jc w:val="center"/>
              <w:rPr>
                <w:rFonts w:ascii="에브리데이고딕 L" w:eastAsia="에브리데이고딕 L" w:hAnsi="에브리데이고딕 L" w:cs="에브리데이고딕 L"/>
                <w:szCs w:val="24"/>
              </w:rPr>
            </w:pPr>
            <w:r w:rsidRPr="00E0211A">
              <w:rPr>
                <w:rFonts w:ascii="에브리데이고딕 L" w:eastAsia="에브리데이고딕 L" w:hAnsi="에브리데이고딕 L" w:cs="에브리데이고딕 L"/>
                <w:szCs w:val="24"/>
              </w:rPr>
              <w:t>View</w:t>
            </w:r>
          </w:p>
        </w:tc>
        <w:tc>
          <w:tcPr>
            <w:tcW w:w="2673" w:type="dxa"/>
            <w:vAlign w:val="center"/>
          </w:tcPr>
          <w:p w:rsidR="00077C74" w:rsidRPr="00E0211A" w:rsidRDefault="0095498F">
            <w:pPr>
              <w:jc w:val="center"/>
              <w:rPr>
                <w:rFonts w:ascii="에브리데이고딕 L" w:eastAsia="에브리데이고딕 L" w:hAnsi="에브리데이고딕 L" w:cs="에브리데이고딕 L"/>
                <w:szCs w:val="24"/>
              </w:rPr>
            </w:pPr>
            <w:r w:rsidRPr="00E0211A">
              <w:rPr>
                <w:rFonts w:ascii="에브리데이고딕 L" w:eastAsia="에브리데이고딕 L" w:hAnsi="에브리데이고딕 L" w:cs="에브리데이고딕 L"/>
                <w:szCs w:val="24"/>
              </w:rPr>
              <w:t>불가</w:t>
            </w:r>
          </w:p>
        </w:tc>
        <w:tc>
          <w:tcPr>
            <w:tcW w:w="2477" w:type="dxa"/>
            <w:vAlign w:val="center"/>
          </w:tcPr>
          <w:p w:rsidR="00077C74" w:rsidRPr="00E0211A" w:rsidRDefault="0095498F">
            <w:pPr>
              <w:jc w:val="center"/>
              <w:rPr>
                <w:rFonts w:ascii="에브리데이고딕 L" w:eastAsia="에브리데이고딕 L" w:hAnsi="에브리데이고딕 L" w:cs="에브리데이고딕 L"/>
                <w:szCs w:val="24"/>
              </w:rPr>
            </w:pPr>
            <w:r w:rsidRPr="00E0211A">
              <w:rPr>
                <w:rFonts w:ascii="에브리데이고딕 L" w:eastAsia="에브리데이고딕 L" w:hAnsi="에브리데이고딕 L" w:cs="에브리데이고딕 L"/>
                <w:szCs w:val="24"/>
              </w:rPr>
              <w:t>불가</w:t>
            </w:r>
          </w:p>
        </w:tc>
      </w:tr>
    </w:tbl>
    <w:p w:rsidR="00077C74" w:rsidRPr="00E0211A" w:rsidRDefault="00077C74">
      <w:pPr>
        <w:spacing w:line="261" w:lineRule="auto"/>
        <w:rPr>
          <w:rFonts w:ascii="에브리데이고딕 L" w:eastAsia="에브리데이고딕 L" w:hAnsi="에브리데이고딕 L" w:cs="에브리데이고딕 L"/>
          <w:color w:val="000000"/>
          <w:sz w:val="20"/>
          <w:szCs w:val="24"/>
        </w:rPr>
      </w:pPr>
    </w:p>
    <w:p w:rsidR="00077C74" w:rsidRPr="00E0211A" w:rsidRDefault="0095498F">
      <w:pPr>
        <w:spacing w:line="261" w:lineRule="auto"/>
        <w:ind w:firstLine="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5.3) 양방향 / 단방향</w:t>
      </w:r>
    </w:p>
    <w:p w:rsidR="00077C74" w:rsidRPr="00E0211A" w:rsidRDefault="0095498F">
      <w:pPr>
        <w:spacing w:line="261"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b/>
          <w:noProof/>
          <w:sz w:val="20"/>
          <w:szCs w:val="24"/>
        </w:rPr>
        <w:drawing>
          <wp:inline distT="0" distB="0" distL="0" distR="0">
            <wp:extent cx="4235450" cy="1022350"/>
            <wp:effectExtent l="0" t="0" r="0" b="6350"/>
            <wp:docPr id="207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236177" cy="1022525"/>
                    </a:xfrm>
                    <a:prstGeom prst="rect">
                      <a:avLst/>
                    </a:prstGeom>
                    <a:ln/>
                  </pic:spPr>
                </pic:pic>
              </a:graphicData>
            </a:graphic>
          </wp:inline>
        </w:drawing>
      </w:r>
    </w:p>
    <w:p w:rsidR="00077C74" w:rsidRPr="00E0211A" w:rsidRDefault="00077C74">
      <w:pPr>
        <w:spacing w:line="261" w:lineRule="auto"/>
        <w:rPr>
          <w:rFonts w:ascii="에브리데이고딕 L" w:eastAsia="에브리데이고딕 L" w:hAnsi="에브리데이고딕 L" w:cs="에브리데이고딕 L"/>
          <w:color w:val="000000"/>
          <w:sz w:val="20"/>
          <w:szCs w:val="24"/>
        </w:rPr>
      </w:pPr>
    </w:p>
    <w:p w:rsidR="00077C74" w:rsidRPr="00E0211A" w:rsidRDefault="0095498F">
      <w:pPr>
        <w:widowControl w:val="0"/>
        <w:spacing w:line="288" w:lineRule="auto"/>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[참조 6] 응용프로그램 계정 및 비밀번호 규칙</w:t>
      </w:r>
    </w:p>
    <w:tbl>
      <w:tblPr>
        <w:tblStyle w:val="af4"/>
        <w:tblW w:w="95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6"/>
        <w:gridCol w:w="1114"/>
        <w:gridCol w:w="7796"/>
      </w:tblGrid>
      <w:tr w:rsidR="00077C74" w:rsidRPr="00E0211A">
        <w:tc>
          <w:tcPr>
            <w:tcW w:w="616" w:type="dxa"/>
            <w:shd w:val="clear" w:color="auto" w:fill="D9D9D9"/>
            <w:vAlign w:val="center"/>
          </w:tcPr>
          <w:p w:rsidR="00077C74" w:rsidRPr="00E0211A" w:rsidRDefault="0095498F">
            <w:pPr>
              <w:widowControl/>
              <w:pBdr>
                <w:top w:val="nil"/>
                <w:left w:val="nil"/>
                <w:bottom w:val="nil"/>
                <w:right w:val="nil"/>
                <w:between w:val="nil"/>
              </w:pBdr>
              <w:spacing w:before="80" w:line="288" w:lineRule="auto"/>
              <w:jc w:val="center"/>
              <w:rPr>
                <w:rFonts w:ascii="에브리데이고딕 L" w:eastAsia="에브리데이고딕 L" w:hAnsi="에브리데이고딕 L" w:cs="에브리데이고딕 L"/>
                <w:color w:val="000000"/>
                <w:szCs w:val="24"/>
              </w:rPr>
            </w:pPr>
            <w:r w:rsidRPr="00E0211A">
              <w:rPr>
                <w:rFonts w:ascii="에브리데이고딕 L" w:eastAsia="에브리데이고딕 L" w:hAnsi="에브리데이고딕 L" w:cs="에브리데이고딕 L"/>
                <w:color w:val="000000"/>
                <w:szCs w:val="24"/>
              </w:rPr>
              <w:lastRenderedPageBreak/>
              <w:t>순번</w:t>
            </w:r>
          </w:p>
        </w:tc>
        <w:tc>
          <w:tcPr>
            <w:tcW w:w="1114" w:type="dxa"/>
            <w:shd w:val="clear" w:color="auto" w:fill="D9D9D9"/>
          </w:tcPr>
          <w:p w:rsidR="00077C74" w:rsidRPr="00E0211A" w:rsidRDefault="0095498F">
            <w:pPr>
              <w:widowControl/>
              <w:pBdr>
                <w:top w:val="nil"/>
                <w:left w:val="nil"/>
                <w:bottom w:val="nil"/>
                <w:right w:val="nil"/>
                <w:between w:val="nil"/>
              </w:pBdr>
              <w:spacing w:before="80" w:line="288" w:lineRule="auto"/>
              <w:jc w:val="center"/>
              <w:rPr>
                <w:rFonts w:ascii="에브리데이고딕 L" w:eastAsia="에브리데이고딕 L" w:hAnsi="에브리데이고딕 L" w:cs="에브리데이고딕 L"/>
                <w:color w:val="000000"/>
                <w:szCs w:val="24"/>
              </w:rPr>
            </w:pPr>
            <w:r w:rsidRPr="00E0211A">
              <w:rPr>
                <w:rFonts w:ascii="에브리데이고딕 L" w:eastAsia="에브리데이고딕 L" w:hAnsi="에브리데이고딕 L" w:cs="에브리데이고딕 L"/>
                <w:color w:val="000000"/>
                <w:szCs w:val="24"/>
              </w:rPr>
              <w:t>유형</w:t>
            </w:r>
          </w:p>
        </w:tc>
        <w:tc>
          <w:tcPr>
            <w:tcW w:w="7796" w:type="dxa"/>
            <w:shd w:val="clear" w:color="auto" w:fill="D9D9D9"/>
            <w:vAlign w:val="center"/>
          </w:tcPr>
          <w:p w:rsidR="00077C74" w:rsidRPr="00E0211A" w:rsidRDefault="0095498F">
            <w:pPr>
              <w:widowControl/>
              <w:pBdr>
                <w:top w:val="nil"/>
                <w:left w:val="nil"/>
                <w:bottom w:val="nil"/>
                <w:right w:val="nil"/>
                <w:between w:val="nil"/>
              </w:pBdr>
              <w:spacing w:before="80" w:line="288" w:lineRule="auto"/>
              <w:jc w:val="center"/>
              <w:rPr>
                <w:rFonts w:ascii="에브리데이고딕 L" w:eastAsia="에브리데이고딕 L" w:hAnsi="에브리데이고딕 L" w:cs="에브리데이고딕 L"/>
                <w:color w:val="000000"/>
                <w:szCs w:val="24"/>
              </w:rPr>
            </w:pPr>
            <w:r w:rsidRPr="00E0211A">
              <w:rPr>
                <w:rFonts w:ascii="에브리데이고딕 L" w:eastAsia="에브리데이고딕 L" w:hAnsi="에브리데이고딕 L" w:cs="에브리데이고딕 L"/>
                <w:color w:val="000000"/>
                <w:szCs w:val="24"/>
              </w:rPr>
              <w:t>규칙설명</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생성규칙(아래 2가지 조건 중 하나 만족 필요)</w:t>
            </w:r>
          </w:p>
          <w:p w:rsidR="00077C74" w:rsidRPr="006E7D6C" w:rsidRDefault="0095498F">
            <w:pPr>
              <w:widowControl/>
              <w:pBdr>
                <w:top w:val="nil"/>
                <w:left w:val="nil"/>
                <w:bottom w:val="nil"/>
                <w:right w:val="nil"/>
                <w:between w:val="nil"/>
              </w:pBdr>
              <w:spacing w:before="80"/>
              <w:ind w:firstLine="176"/>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- 3가지 종류 이상의 문자구성으로 8자리 이상 또는</w:t>
            </w:r>
          </w:p>
          <w:p w:rsidR="00077C74" w:rsidRPr="006E7D6C" w:rsidRDefault="0095498F">
            <w:pPr>
              <w:widowControl/>
              <w:pBdr>
                <w:top w:val="nil"/>
                <w:left w:val="nil"/>
                <w:bottom w:val="nil"/>
                <w:right w:val="nil"/>
                <w:between w:val="nil"/>
              </w:pBdr>
              <w:spacing w:before="80"/>
              <w:ind w:firstLine="176"/>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- 2가지 종류 이상의 문자구성으로 10자리 이상</w:t>
            </w:r>
          </w:p>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 문자 종류는 알파벳 대문자와 소문자, 특수기호, 숫자의 4가지임.</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2</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사용자는 최소 90일에 한번 비밀번호를 변경해야 한다.</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3</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현재 및 직전 비밀번호 사용 불가(현재 사용 중 및 이전 사용 모두 사용 불가)</w:t>
            </w:r>
          </w:p>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예)현재 : AAA, 과거 : BBB를 사용, 비밀번호 변경 시 AAA(aaa), BBB(bbb) 2개를 사용할 수 없도록 설정한다.</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4</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비밀번호를 연속적으로 일정회수 이상 틀릴 경우 계정 잠금 조치 필요</w:t>
            </w:r>
          </w:p>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 xml:space="preserve"> - 신세계는 5회 이상으로 정함.</w:t>
            </w:r>
          </w:p>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 xml:space="preserve"> - 실패 횟수 표시 금지, 잠긴 계정의 경우 “ID 또는 비밀번호가 일치하지 않습니다.”등으로 포현</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5</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계정 잠금해제 및 비밀번호 초기화 시 인증방법 : OTP, Email</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6</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추측하기 쉬운 비밀번호 사용불가</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7</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초기/임시 비밀번호를 발급할 경우 최초 로그인 시 변경하도록 한다.</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8</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 처리(입력, 변경)시 화면에 식별이 어렵도록 마스킹 처리</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9</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 자동저장 금지 (※ 사용자 행위 기반 규칙임). 법적 제한사항은 아님.</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10</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비밀번호는 안전한 알고리즘으로 일 방향 암호화 해야 함.(SHA-256 이상)</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11</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계정</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일정시간 미사용시 자동으로 접속 차단 ( 계정 잠금, 잠금해제 화면기능 신설 등 )</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12</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계정</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접속기록은 최소 6개월, 권한변경이력은 최소 3년 이상 보관한다.</w:t>
            </w:r>
          </w:p>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 기록 : 접속IP, 접속자(사번 또는 ID), 접속일시, 수행 업무</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13</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계정</w:t>
            </w:r>
          </w:p>
        </w:tc>
        <w:tc>
          <w:tcPr>
            <w:tcW w:w="7796" w:type="dxa"/>
            <w:vAlign w:val="center"/>
          </w:tcPr>
          <w:p w:rsidR="00077C74" w:rsidRPr="006E7D6C" w:rsidRDefault="0095498F">
            <w:pPr>
              <w:widowControl/>
              <w:pBdr>
                <w:top w:val="nil"/>
                <w:left w:val="nil"/>
                <w:bottom w:val="nil"/>
                <w:right w:val="nil"/>
                <w:between w:val="nil"/>
              </w:pBdr>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접속기록 및 권한변경이력이 위/변조 되지 않도록 안전하게 보관한다.</w:t>
            </w:r>
          </w:p>
          <w:p w:rsidR="00077C74" w:rsidRPr="006E7D6C" w:rsidRDefault="0095498F">
            <w:pPr>
              <w:widowControl/>
              <w:pBdr>
                <w:top w:val="nil"/>
                <w:left w:val="nil"/>
                <w:bottom w:val="nil"/>
                <w:right w:val="nil"/>
                <w:between w:val="nil"/>
              </w:pBdr>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(참고 : 로그 위변조 방지 시스템)</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14</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계정</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안전한 개인정보 전송 ( 로그인 및 비밀번호변경, 가입 및 개인정보 조회/수정 등 SSL적용 )</w:t>
            </w:r>
          </w:p>
        </w:tc>
      </w:tr>
      <w:tr w:rsidR="00077C74" w:rsidRPr="00E0211A">
        <w:tc>
          <w:tcPr>
            <w:tcW w:w="616"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15</w:t>
            </w:r>
          </w:p>
        </w:tc>
        <w:tc>
          <w:tcPr>
            <w:tcW w:w="1114" w:type="dxa"/>
            <w:vAlign w:val="center"/>
          </w:tcPr>
          <w:p w:rsidR="00077C74" w:rsidRPr="006E7D6C" w:rsidRDefault="0095498F">
            <w:pPr>
              <w:widowControl/>
              <w:pBdr>
                <w:top w:val="nil"/>
                <w:left w:val="nil"/>
                <w:bottom w:val="nil"/>
                <w:right w:val="nil"/>
                <w:between w:val="nil"/>
              </w:pBdr>
              <w:spacing w:before="80"/>
              <w:jc w:val="center"/>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계정</w:t>
            </w:r>
          </w:p>
        </w:tc>
        <w:tc>
          <w:tcPr>
            <w:tcW w:w="7796" w:type="dxa"/>
            <w:vAlign w:val="center"/>
          </w:tcPr>
          <w:p w:rsidR="00077C74" w:rsidRPr="006E7D6C" w:rsidRDefault="0095498F">
            <w:pPr>
              <w:widowControl/>
              <w:pBdr>
                <w:top w:val="nil"/>
                <w:left w:val="nil"/>
                <w:bottom w:val="nil"/>
                <w:right w:val="nil"/>
                <w:between w:val="nil"/>
              </w:pBdr>
              <w:spacing w:before="80"/>
              <w:jc w:val="left"/>
              <w:rPr>
                <w:rFonts w:ascii="에브리데이고딕 L" w:eastAsia="에브리데이고딕 L" w:hAnsi="에브리데이고딕 L" w:cs="에브리데이고딕 L"/>
                <w:color w:val="000000"/>
                <w:sz w:val="18"/>
                <w:szCs w:val="24"/>
              </w:rPr>
            </w:pPr>
            <w:r w:rsidRPr="006E7D6C">
              <w:rPr>
                <w:rFonts w:ascii="에브리데이고딕 L" w:eastAsia="에브리데이고딕 L" w:hAnsi="에브리데이고딕 L" w:cs="에브리데이고딕 L"/>
                <w:color w:val="000000"/>
                <w:sz w:val="18"/>
                <w:szCs w:val="24"/>
              </w:rPr>
              <w:t>퇴직자 계정의 대한 사용 중지 처리 ( 권한 회수나 탈회 처리 )</w:t>
            </w:r>
          </w:p>
        </w:tc>
      </w:tr>
    </w:tbl>
    <w:p w:rsidR="00077C74" w:rsidRPr="00E0211A" w:rsidRDefault="00077C74">
      <w:pPr>
        <w:spacing w:line="261" w:lineRule="auto"/>
        <w:jc w:val="both"/>
        <w:rPr>
          <w:rFonts w:ascii="에브리데이고딕 L" w:eastAsia="에브리데이고딕 L" w:hAnsi="에브리데이고딕 L" w:cs="에브리데이고딕 L"/>
          <w:color w:val="000000"/>
          <w:sz w:val="20"/>
          <w:szCs w:val="24"/>
        </w:rPr>
      </w:pPr>
    </w:p>
    <w:p w:rsidR="00077C74" w:rsidRPr="00E0211A" w:rsidRDefault="0095498F">
      <w:pPr>
        <w:spacing w:line="261" w:lineRule="auto"/>
        <w:ind w:firstLine="176"/>
        <w:jc w:val="both"/>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RollBack 요구사항</w:t>
      </w:r>
    </w:p>
    <w:p w:rsidR="00077C74" w:rsidRPr="00E0211A" w:rsidRDefault="0095498F">
      <w:pPr>
        <w:spacing w:line="261" w:lineRule="auto"/>
        <w:ind w:firstLine="423"/>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noProof/>
          <w:sz w:val="20"/>
          <w:szCs w:val="24"/>
        </w:rPr>
        <w:lastRenderedPageBreak/>
        <w:drawing>
          <wp:inline distT="0" distB="0" distL="0" distR="0">
            <wp:extent cx="4800283" cy="3356231"/>
            <wp:effectExtent l="0" t="0" r="0" b="0"/>
            <wp:docPr id="207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800283" cy="3356231"/>
                    </a:xfrm>
                    <a:prstGeom prst="rect">
                      <a:avLst/>
                    </a:prstGeom>
                    <a:ln/>
                  </pic:spPr>
                </pic:pic>
              </a:graphicData>
            </a:graphic>
          </wp:inline>
        </w:drawing>
      </w:r>
    </w:p>
    <w:p w:rsidR="00077C74" w:rsidRPr="00E0211A" w:rsidRDefault="00077C74">
      <w:pPr>
        <w:spacing w:line="261" w:lineRule="auto"/>
        <w:ind w:firstLine="370"/>
        <w:jc w:val="both"/>
        <w:rPr>
          <w:rFonts w:ascii="에브리데이고딕 L" w:eastAsia="에브리데이고딕 L" w:hAnsi="에브리데이고딕 L" w:cs="에브리데이고딕 L"/>
          <w:b/>
          <w:sz w:val="20"/>
          <w:szCs w:val="24"/>
        </w:rPr>
      </w:pPr>
    </w:p>
    <w:p w:rsidR="00077C74" w:rsidRPr="00E0211A" w:rsidRDefault="00077C74">
      <w:pPr>
        <w:spacing w:line="261" w:lineRule="auto"/>
        <w:ind w:firstLine="370"/>
        <w:jc w:val="both"/>
        <w:rPr>
          <w:rFonts w:ascii="에브리데이고딕 L" w:eastAsia="에브리데이고딕 L" w:hAnsi="에브리데이고딕 L" w:cs="에브리데이고딕 L"/>
          <w:b/>
          <w:sz w:val="20"/>
          <w:szCs w:val="24"/>
        </w:rPr>
      </w:pPr>
    </w:p>
    <w:p w:rsidR="00077C74" w:rsidRPr="00E0211A" w:rsidRDefault="00077C74">
      <w:pPr>
        <w:spacing w:line="261" w:lineRule="auto"/>
        <w:ind w:firstLine="370"/>
        <w:jc w:val="both"/>
        <w:rPr>
          <w:rFonts w:ascii="에브리데이고딕 L" w:eastAsia="에브리데이고딕 L" w:hAnsi="에브리데이고딕 L" w:cs="에브리데이고딕 L"/>
          <w:b/>
          <w:sz w:val="20"/>
          <w:szCs w:val="24"/>
        </w:rPr>
      </w:pPr>
    </w:p>
    <w:p w:rsidR="00077C74" w:rsidRPr="006E7D6C" w:rsidRDefault="0095498F">
      <w:pPr>
        <w:numPr>
          <w:ilvl w:val="0"/>
          <w:numId w:val="5"/>
        </w:numPr>
        <w:spacing w:line="261" w:lineRule="auto"/>
        <w:jc w:val="both"/>
        <w:rPr>
          <w:rFonts w:ascii="에브리데이고딕 B" w:eastAsia="에브리데이고딕 B" w:hAnsi="에브리데이고딕 B" w:cs="에브리데이고딕 L"/>
          <w:b/>
          <w:sz w:val="28"/>
          <w:szCs w:val="28"/>
        </w:rPr>
      </w:pPr>
      <w:r w:rsidRPr="006E7D6C">
        <w:rPr>
          <w:rFonts w:ascii="에브리데이고딕 B" w:eastAsia="에브리데이고딕 B" w:hAnsi="에브리데이고딕 B" w:cs="에브리데이고딕 L"/>
          <w:b/>
          <w:sz w:val="28"/>
          <w:szCs w:val="28"/>
        </w:rPr>
        <w:t>제안서</w:t>
      </w:r>
    </w:p>
    <w:p w:rsidR="00077C74" w:rsidRPr="00E0211A" w:rsidRDefault="0095498F">
      <w:pPr>
        <w:numPr>
          <w:ilvl w:val="0"/>
          <w:numId w:val="6"/>
        </w:numPr>
        <w:spacing w:line="261" w:lineRule="auto"/>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 xml:space="preserve">제안서 제출 </w:t>
      </w:r>
    </w:p>
    <w:p w:rsidR="00077C74" w:rsidRPr="00E0211A" w:rsidRDefault="0095498F">
      <w:pPr>
        <w:numPr>
          <w:ilvl w:val="1"/>
          <w:numId w:val="6"/>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제안서는 담당자 이메일로 제출합니다.</w:t>
      </w:r>
    </w:p>
    <w:p w:rsidR="00077C74" w:rsidRPr="00E0211A" w:rsidRDefault="0095498F">
      <w:pPr>
        <w:numPr>
          <w:ilvl w:val="1"/>
          <w:numId w:val="6"/>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제안서 제출 마감일</w:t>
      </w:r>
      <w:r w:rsidR="006E7D6C">
        <w:rPr>
          <w:rFonts w:ascii="에브리데이고딕 L" w:eastAsia="에브리데이고딕 L" w:hAnsi="에브리데이고딕 L" w:cs="에브리데이고딕 L" w:hint="eastAsia"/>
          <w:sz w:val="20"/>
          <w:szCs w:val="24"/>
        </w:rPr>
        <w:t xml:space="preserve"> </w:t>
      </w:r>
      <w:r w:rsidRPr="00E0211A">
        <w:rPr>
          <w:rFonts w:ascii="에브리데이고딕 L" w:eastAsia="에브리데이고딕 L" w:hAnsi="에브리데이고딕 L" w:cs="에브리데이고딕 L"/>
          <w:sz w:val="20"/>
          <w:szCs w:val="24"/>
        </w:rPr>
        <w:t>: 2022년 8월</w:t>
      </w:r>
      <w:r w:rsidR="006E7D6C">
        <w:rPr>
          <w:rFonts w:ascii="에브리데이고딕 L" w:eastAsia="에브리데이고딕 L" w:hAnsi="에브리데이고딕 L" w:cs="에브리데이고딕 L"/>
          <w:sz w:val="20"/>
          <w:szCs w:val="24"/>
        </w:rPr>
        <w:t xml:space="preserve"> 12</w:t>
      </w:r>
      <w:r w:rsidRPr="00E0211A">
        <w:rPr>
          <w:rFonts w:ascii="에브리데이고딕 L" w:eastAsia="에브리데이고딕 L" w:hAnsi="에브리데이고딕 L" w:cs="에브리데이고딕 L"/>
          <w:sz w:val="20"/>
          <w:szCs w:val="24"/>
        </w:rPr>
        <w:t>일</w:t>
      </w:r>
      <w:r w:rsidR="006E7D6C">
        <w:rPr>
          <w:rFonts w:ascii="에브리데이고딕 L" w:eastAsia="에브리데이고딕 L" w:hAnsi="에브리데이고딕 L" w:cs="에브리데이고딕 L"/>
          <w:sz w:val="20"/>
          <w:szCs w:val="24"/>
        </w:rPr>
        <w:t xml:space="preserve"> 13</w:t>
      </w:r>
      <w:r w:rsidRPr="00E0211A">
        <w:rPr>
          <w:rFonts w:ascii="에브리데이고딕 L" w:eastAsia="에브리데이고딕 L" w:hAnsi="에브리데이고딕 L" w:cs="에브리데이고딕 L"/>
          <w:sz w:val="20"/>
          <w:szCs w:val="24"/>
        </w:rPr>
        <w:t>시 메일 도착 분</w:t>
      </w:r>
    </w:p>
    <w:p w:rsidR="00077C74" w:rsidRPr="00E0211A" w:rsidRDefault="0095498F">
      <w:pPr>
        <w:numPr>
          <w:ilvl w:val="1"/>
          <w:numId w:val="6"/>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제출 이메일: jeong.emart24@gmail.com</w:t>
      </w:r>
    </w:p>
    <w:p w:rsidR="00077C74" w:rsidRPr="00E0211A" w:rsidRDefault="00077C74">
      <w:pPr>
        <w:spacing w:line="261" w:lineRule="auto"/>
        <w:jc w:val="both"/>
        <w:rPr>
          <w:rFonts w:ascii="에브리데이고딕 L" w:eastAsia="에브리데이고딕 L" w:hAnsi="에브리데이고딕 L" w:cs="에브리데이고딕 L"/>
          <w:sz w:val="20"/>
          <w:szCs w:val="24"/>
        </w:rPr>
      </w:pPr>
    </w:p>
    <w:p w:rsidR="00077C74" w:rsidRPr="00E0211A" w:rsidRDefault="0095498F">
      <w:pPr>
        <w:numPr>
          <w:ilvl w:val="0"/>
          <w:numId w:val="6"/>
        </w:numPr>
        <w:spacing w:line="261" w:lineRule="auto"/>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제안서 목차</w:t>
      </w:r>
      <w:r w:rsidR="006E7D6C">
        <w:rPr>
          <w:rFonts w:ascii="에브리데이고딕 L" w:eastAsia="에브리데이고딕 L" w:hAnsi="에브리데이고딕 L" w:cs="에브리데이고딕 L" w:hint="eastAsia"/>
          <w:b/>
          <w:sz w:val="20"/>
          <w:szCs w:val="24"/>
        </w:rPr>
        <w:t xml:space="preserve"> </w:t>
      </w:r>
      <w:r w:rsidRPr="00E0211A">
        <w:rPr>
          <w:rFonts w:ascii="에브리데이고딕 L" w:eastAsia="에브리데이고딕 L" w:hAnsi="에브리데이고딕 L" w:cs="에브리데이고딕 L"/>
          <w:b/>
          <w:sz w:val="20"/>
          <w:szCs w:val="24"/>
        </w:rPr>
        <w:t>(예시)</w:t>
      </w:r>
    </w:p>
    <w:p w:rsidR="00077C74" w:rsidRPr="00E0211A" w:rsidRDefault="0095498F">
      <w:pPr>
        <w:numPr>
          <w:ilvl w:val="1"/>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xml:space="preserve">제안개요 </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제안배경 및 목적</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제안범위</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제안의 특징 및 장점</w:t>
      </w:r>
    </w:p>
    <w:p w:rsidR="00077C74" w:rsidRPr="00E0211A" w:rsidRDefault="0095498F">
      <w:pPr>
        <w:numPr>
          <w:ilvl w:val="1"/>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제안 업체 소개</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일반현황 및 연혁</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주요 실적</w:t>
      </w:r>
    </w:p>
    <w:p w:rsidR="00077C74" w:rsidRPr="00E0211A" w:rsidRDefault="0095498F">
      <w:pPr>
        <w:numPr>
          <w:ilvl w:val="1"/>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프로젝트 부문</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홈페이지 구축 방안</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테스트 및 시험 운영 방안</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개인정보보호, 보안 및 장애대책</w:t>
      </w:r>
    </w:p>
    <w:p w:rsidR="00077C74" w:rsidRPr="00E0211A" w:rsidRDefault="0095498F">
      <w:pPr>
        <w:numPr>
          <w:ilvl w:val="1"/>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관리 부문</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수행조직 및 업무 분장</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추진일정</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산출물</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투입인력 및 이력사항</w:t>
      </w:r>
    </w:p>
    <w:p w:rsidR="00077C74" w:rsidRPr="00E0211A" w:rsidRDefault="0095498F">
      <w:pPr>
        <w:numPr>
          <w:ilvl w:val="1"/>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lastRenderedPageBreak/>
        <w:t>시안</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디자인 컨셉</w:t>
      </w:r>
    </w:p>
    <w:p w:rsidR="00077C74" w:rsidRPr="00E0211A" w:rsidRDefault="0095498F">
      <w:pPr>
        <w:numPr>
          <w:ilvl w:val="2"/>
          <w:numId w:val="1"/>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메인화면 디자인시안 2종</w:t>
      </w:r>
    </w:p>
    <w:p w:rsidR="00077C74" w:rsidRPr="00E0211A" w:rsidRDefault="00077C74">
      <w:pPr>
        <w:spacing w:line="261" w:lineRule="auto"/>
        <w:ind w:left="2214"/>
        <w:jc w:val="both"/>
        <w:rPr>
          <w:rFonts w:ascii="에브리데이고딕 L" w:eastAsia="에브리데이고딕 L" w:hAnsi="에브리데이고딕 L" w:cs="에브리데이고딕 L"/>
          <w:sz w:val="20"/>
          <w:szCs w:val="24"/>
        </w:rPr>
      </w:pPr>
    </w:p>
    <w:p w:rsidR="00077C74" w:rsidRPr="00E0211A" w:rsidRDefault="00077C74">
      <w:pPr>
        <w:spacing w:line="261" w:lineRule="auto"/>
        <w:ind w:firstLine="370"/>
        <w:jc w:val="both"/>
        <w:rPr>
          <w:rFonts w:ascii="에브리데이고딕 L" w:eastAsia="에브리데이고딕 L" w:hAnsi="에브리데이고딕 L" w:cs="에브리데이고딕 L"/>
          <w:sz w:val="20"/>
          <w:szCs w:val="24"/>
        </w:rPr>
      </w:pPr>
    </w:p>
    <w:p w:rsidR="00077C74" w:rsidRPr="006E7D6C" w:rsidRDefault="0095498F" w:rsidP="006E7D6C">
      <w:pPr>
        <w:pStyle w:val="aa"/>
        <w:numPr>
          <w:ilvl w:val="0"/>
          <w:numId w:val="6"/>
        </w:numPr>
        <w:spacing w:line="261" w:lineRule="auto"/>
        <w:ind w:leftChars="0"/>
        <w:jc w:val="both"/>
        <w:rPr>
          <w:rFonts w:ascii="에브리데이고딕 L" w:eastAsia="에브리데이고딕 L" w:hAnsi="에브리데이고딕 L" w:cs="에브리데이고딕 L"/>
          <w:b/>
          <w:sz w:val="20"/>
          <w:szCs w:val="24"/>
        </w:rPr>
      </w:pPr>
      <w:r w:rsidRPr="006E7D6C">
        <w:rPr>
          <w:rFonts w:ascii="에브리데이고딕 L" w:eastAsia="에브리데이고딕 L" w:hAnsi="에브리데이고딕 L" w:cs="에브리데이고딕 L"/>
          <w:b/>
          <w:sz w:val="20"/>
          <w:szCs w:val="24"/>
        </w:rPr>
        <w:t>문의</w:t>
      </w:r>
    </w:p>
    <w:p w:rsidR="00077C74" w:rsidRPr="00E0211A" w:rsidRDefault="0095498F">
      <w:pPr>
        <w:numPr>
          <w:ilvl w:val="0"/>
          <w:numId w:val="7"/>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xml:space="preserve">이마트24 플랫폼마케팅팀 </w:t>
      </w:r>
    </w:p>
    <w:p w:rsidR="00077C74" w:rsidRPr="00E0211A" w:rsidRDefault="0095498F">
      <w:pPr>
        <w:numPr>
          <w:ilvl w:val="1"/>
          <w:numId w:val="7"/>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xml:space="preserve">김다정  </w:t>
      </w:r>
      <w:hyperlink r:id="rId15">
        <w:r w:rsidRPr="00E0211A">
          <w:rPr>
            <w:rFonts w:ascii="에브리데이고딕 L" w:eastAsia="에브리데이고딕 L" w:hAnsi="에브리데이고딕 L" w:cs="에브리데이고딕 L"/>
            <w:color w:val="1155CC"/>
            <w:sz w:val="20"/>
            <w:szCs w:val="24"/>
            <w:u w:val="single"/>
          </w:rPr>
          <w:t>jeong.emart24@gmail.com</w:t>
        </w:r>
      </w:hyperlink>
    </w:p>
    <w:p w:rsidR="00077C74" w:rsidRPr="00E0211A" w:rsidRDefault="0095498F">
      <w:pPr>
        <w:numPr>
          <w:ilvl w:val="1"/>
          <w:numId w:val="7"/>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xml:space="preserve">박혜림  </w:t>
      </w:r>
      <w:hyperlink r:id="rId16">
        <w:r w:rsidRPr="00E0211A">
          <w:rPr>
            <w:rFonts w:ascii="에브리데이고딕 L" w:eastAsia="에브리데이고딕 L" w:hAnsi="에브리데이고딕 L" w:cs="에브리데이고딕 L"/>
            <w:color w:val="1155CC"/>
            <w:sz w:val="20"/>
            <w:szCs w:val="24"/>
            <w:u w:val="single"/>
          </w:rPr>
          <w:t>hyerim.park@emart.com</w:t>
        </w:r>
      </w:hyperlink>
    </w:p>
    <w:p w:rsidR="00077C74" w:rsidRPr="00E0211A" w:rsidRDefault="0095498F">
      <w:pPr>
        <w:numPr>
          <w:ilvl w:val="0"/>
          <w:numId w:val="7"/>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이마트24 시스템기획팀</w:t>
      </w:r>
    </w:p>
    <w:p w:rsidR="00077C74" w:rsidRPr="00E0211A" w:rsidRDefault="0095498F">
      <w:pPr>
        <w:numPr>
          <w:ilvl w:val="1"/>
          <w:numId w:val="7"/>
        </w:numPr>
        <w:spacing w:line="261" w:lineRule="auto"/>
        <w:jc w:val="both"/>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xml:space="preserve">이창일 </w:t>
      </w:r>
      <w:hyperlink r:id="rId17">
        <w:r w:rsidRPr="00E0211A">
          <w:rPr>
            <w:rFonts w:ascii="에브리데이고딕 L" w:eastAsia="에브리데이고딕 L" w:hAnsi="에브리데이고딕 L" w:cs="에브리데이고딕 L"/>
            <w:color w:val="1155CC"/>
            <w:sz w:val="20"/>
            <w:szCs w:val="24"/>
            <w:u w:val="single"/>
          </w:rPr>
          <w:t>changillee@emart.com</w:t>
        </w:r>
      </w:hyperlink>
      <w:r w:rsidRPr="00E0211A">
        <w:rPr>
          <w:rFonts w:ascii="에브리데이고딕 L" w:eastAsia="에브리데이고딕 L" w:hAnsi="에브리데이고딕 L" w:cs="에브리데이고딕 L"/>
          <w:b/>
          <w:sz w:val="20"/>
          <w:szCs w:val="24"/>
        </w:rPr>
        <w:tab/>
      </w:r>
    </w:p>
    <w:p w:rsidR="00077C74" w:rsidRPr="00E0211A" w:rsidRDefault="00077C74">
      <w:pPr>
        <w:spacing w:line="261" w:lineRule="auto"/>
        <w:ind w:firstLine="370"/>
        <w:jc w:val="both"/>
        <w:rPr>
          <w:rFonts w:ascii="에브리데이고딕 L" w:eastAsia="에브리데이고딕 L" w:hAnsi="에브리데이고딕 L" w:cs="에브리데이고딕 L"/>
          <w:b/>
          <w:sz w:val="20"/>
          <w:szCs w:val="24"/>
        </w:rPr>
      </w:pPr>
    </w:p>
    <w:p w:rsidR="00077C74" w:rsidRPr="00E0211A" w:rsidRDefault="00077C74">
      <w:pPr>
        <w:spacing w:line="261" w:lineRule="auto"/>
        <w:ind w:firstLine="370"/>
        <w:jc w:val="both"/>
        <w:rPr>
          <w:rFonts w:ascii="에브리데이고딕 L" w:eastAsia="에브리데이고딕 L" w:hAnsi="에브리데이고딕 L" w:cs="에브리데이고딕 L"/>
          <w:b/>
          <w:sz w:val="20"/>
          <w:szCs w:val="24"/>
        </w:rPr>
      </w:pPr>
    </w:p>
    <w:p w:rsidR="00077C74" w:rsidRDefault="00077C74">
      <w:pPr>
        <w:spacing w:line="261" w:lineRule="auto"/>
        <w:ind w:firstLine="370"/>
        <w:jc w:val="both"/>
        <w:rPr>
          <w:rFonts w:ascii="에브리데이고딕 L" w:eastAsia="에브리데이고딕 L" w:hAnsi="에브리데이고딕 L" w:cs="에브리데이고딕 L"/>
          <w:b/>
          <w:sz w:val="20"/>
          <w:szCs w:val="24"/>
        </w:rPr>
      </w:pPr>
    </w:p>
    <w:p w:rsidR="006E7D6C" w:rsidRDefault="006E7D6C">
      <w:pPr>
        <w:spacing w:line="261" w:lineRule="auto"/>
        <w:ind w:firstLine="370"/>
        <w:jc w:val="both"/>
        <w:rPr>
          <w:rFonts w:ascii="에브리데이고딕 L" w:eastAsia="에브리데이고딕 L" w:hAnsi="에브리데이고딕 L" w:cs="에브리데이고딕 L"/>
          <w:b/>
          <w:sz w:val="20"/>
          <w:szCs w:val="24"/>
        </w:rPr>
      </w:pPr>
    </w:p>
    <w:p w:rsidR="006E7D6C" w:rsidRDefault="006E7D6C">
      <w:pPr>
        <w:spacing w:line="261" w:lineRule="auto"/>
        <w:ind w:firstLine="370"/>
        <w:jc w:val="both"/>
        <w:rPr>
          <w:rFonts w:ascii="에브리데이고딕 L" w:eastAsia="에브리데이고딕 L" w:hAnsi="에브리데이고딕 L" w:cs="에브리데이고딕 L"/>
          <w:b/>
          <w:sz w:val="20"/>
          <w:szCs w:val="24"/>
        </w:rPr>
      </w:pPr>
    </w:p>
    <w:p w:rsidR="006E7D6C" w:rsidRDefault="006E7D6C">
      <w:pPr>
        <w:spacing w:line="261" w:lineRule="auto"/>
        <w:ind w:firstLine="370"/>
        <w:jc w:val="both"/>
        <w:rPr>
          <w:rFonts w:ascii="에브리데이고딕 L" w:eastAsia="에브리데이고딕 L" w:hAnsi="에브리데이고딕 L" w:cs="에브리데이고딕 L"/>
          <w:b/>
          <w:sz w:val="20"/>
          <w:szCs w:val="24"/>
        </w:rPr>
      </w:pPr>
    </w:p>
    <w:p w:rsidR="006E7D6C" w:rsidRDefault="006E7D6C">
      <w:pPr>
        <w:spacing w:line="261" w:lineRule="auto"/>
        <w:ind w:firstLine="370"/>
        <w:jc w:val="both"/>
        <w:rPr>
          <w:rFonts w:ascii="에브리데이고딕 L" w:eastAsia="에브리데이고딕 L" w:hAnsi="에브리데이고딕 L" w:cs="에브리데이고딕 L"/>
          <w:b/>
          <w:sz w:val="20"/>
          <w:szCs w:val="24"/>
        </w:rPr>
      </w:pPr>
    </w:p>
    <w:p w:rsidR="006E7D6C" w:rsidRPr="00E0211A" w:rsidRDefault="006E7D6C">
      <w:pPr>
        <w:spacing w:line="261" w:lineRule="auto"/>
        <w:ind w:firstLine="370"/>
        <w:jc w:val="both"/>
        <w:rPr>
          <w:rFonts w:ascii="에브리데이고딕 L" w:eastAsia="에브리데이고딕 L" w:hAnsi="에브리데이고딕 L" w:cs="에브리데이고딕 L" w:hint="eastAsia"/>
          <w:b/>
          <w:sz w:val="20"/>
          <w:szCs w:val="24"/>
        </w:rPr>
      </w:pPr>
    </w:p>
    <w:p w:rsidR="00077C74" w:rsidRPr="00E0211A" w:rsidRDefault="0095498F">
      <w:pPr>
        <w:pStyle w:val="1"/>
        <w:rPr>
          <w:rFonts w:ascii="에브리데이고딕 L" w:eastAsia="에브리데이고딕 L" w:hAnsi="에브리데이고딕 L" w:cs="에브리데이고딕 L"/>
          <w:b/>
          <w:color w:val="000000"/>
          <w:sz w:val="20"/>
          <w:szCs w:val="24"/>
        </w:rPr>
      </w:pPr>
      <w:bookmarkStart w:id="3" w:name="_heading=h.1fob9te" w:colFirst="0" w:colLast="0"/>
      <w:bookmarkEnd w:id="3"/>
      <w:r w:rsidRPr="00E0211A">
        <w:rPr>
          <w:rFonts w:ascii="에브리데이고딕 L" w:eastAsia="에브리데이고딕 L" w:hAnsi="에브리데이고딕 L" w:cs="에브리데이고딕 L"/>
          <w:b/>
          <w:color w:val="000000"/>
          <w:sz w:val="20"/>
          <w:szCs w:val="24"/>
        </w:rPr>
        <w:t xml:space="preserve">[별첨1] </w:t>
      </w:r>
      <w:r w:rsidRPr="00E0211A">
        <w:rPr>
          <w:rFonts w:ascii="에브리데이고딕 L" w:eastAsia="에브리데이고딕 L" w:hAnsi="에브리데이고딕 L" w:cs="에브리데이고딕 L"/>
          <w:b/>
          <w:sz w:val="20"/>
          <w:szCs w:val="24"/>
        </w:rPr>
        <w:t>프로젝트 실적요약</w:t>
      </w:r>
      <w:r w:rsidRPr="00E0211A">
        <w:rPr>
          <w:rFonts w:ascii="에브리데이고딕 L" w:eastAsia="에브리데이고딕 L" w:hAnsi="에브리데이고딕 L" w:cs="에브리데이고딕 L"/>
          <w:b/>
          <w:color w:val="000000"/>
          <w:sz w:val="20"/>
          <w:szCs w:val="24"/>
        </w:rPr>
        <w:t xml:space="preserve"> </w:t>
      </w:r>
    </w:p>
    <w:p w:rsidR="00077C74" w:rsidRPr="00E0211A" w:rsidRDefault="0095498F">
      <w:pPr>
        <w:ind w:left="400"/>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 프로젝트 실적요약 ]</w:t>
      </w:r>
    </w:p>
    <w:tbl>
      <w:tblPr>
        <w:tblStyle w:val="af5"/>
        <w:tblW w:w="885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1"/>
        <w:gridCol w:w="1675"/>
        <w:gridCol w:w="1950"/>
        <w:gridCol w:w="1677"/>
        <w:gridCol w:w="1561"/>
      </w:tblGrid>
      <w:tr w:rsidR="00077C74" w:rsidRPr="00E0211A">
        <w:tc>
          <w:tcPr>
            <w:tcW w:w="1991" w:type="dxa"/>
            <w:shd w:val="clear" w:color="auto" w:fill="D9D9D9"/>
          </w:tcPr>
          <w:p w:rsidR="00077C74" w:rsidRPr="00E0211A" w:rsidRDefault="0095498F">
            <w:pPr>
              <w:pBdr>
                <w:top w:val="nil"/>
                <w:left w:val="nil"/>
                <w:bottom w:val="nil"/>
                <w:right w:val="nil"/>
                <w:between w:val="nil"/>
              </w:pBdr>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사업장</w:t>
            </w:r>
          </w:p>
        </w:tc>
        <w:tc>
          <w:tcPr>
            <w:tcW w:w="1675" w:type="dxa"/>
            <w:shd w:val="clear" w:color="auto" w:fill="D9D9D9"/>
          </w:tcPr>
          <w:p w:rsidR="00077C74" w:rsidRPr="00E0211A" w:rsidRDefault="0095498F">
            <w:pPr>
              <w:pBdr>
                <w:top w:val="nil"/>
                <w:left w:val="nil"/>
                <w:bottom w:val="nil"/>
                <w:right w:val="nil"/>
                <w:between w:val="nil"/>
              </w:pBdr>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사업기간</w:t>
            </w:r>
          </w:p>
        </w:tc>
        <w:tc>
          <w:tcPr>
            <w:tcW w:w="1950" w:type="dxa"/>
            <w:shd w:val="clear" w:color="auto" w:fill="D9D9D9"/>
          </w:tcPr>
          <w:p w:rsidR="00077C74" w:rsidRPr="00E0211A" w:rsidRDefault="0095498F">
            <w:pPr>
              <w:pBdr>
                <w:top w:val="nil"/>
                <w:left w:val="nil"/>
                <w:bottom w:val="nil"/>
                <w:right w:val="nil"/>
                <w:between w:val="nil"/>
              </w:pBdr>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계약금액(VAT제외)</w:t>
            </w:r>
          </w:p>
        </w:tc>
        <w:tc>
          <w:tcPr>
            <w:tcW w:w="1677" w:type="dxa"/>
            <w:shd w:val="clear" w:color="auto" w:fill="D9D9D9"/>
          </w:tcPr>
          <w:p w:rsidR="00077C74" w:rsidRPr="00E0211A" w:rsidRDefault="0095498F">
            <w:pPr>
              <w:pBdr>
                <w:top w:val="nil"/>
                <w:left w:val="nil"/>
                <w:bottom w:val="nil"/>
                <w:right w:val="nil"/>
                <w:between w:val="nil"/>
              </w:pBdr>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발주처</w:t>
            </w:r>
          </w:p>
        </w:tc>
        <w:tc>
          <w:tcPr>
            <w:tcW w:w="1561" w:type="dxa"/>
            <w:shd w:val="clear" w:color="auto" w:fill="D9D9D9"/>
          </w:tcPr>
          <w:p w:rsidR="00077C74" w:rsidRPr="00E0211A" w:rsidRDefault="0095498F">
            <w:pPr>
              <w:pBdr>
                <w:top w:val="nil"/>
                <w:left w:val="nil"/>
                <w:bottom w:val="nil"/>
                <w:right w:val="nil"/>
                <w:between w:val="nil"/>
              </w:pBdr>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비고</w:t>
            </w:r>
          </w:p>
        </w:tc>
      </w:tr>
      <w:tr w:rsidR="00077C74" w:rsidRPr="00E0211A">
        <w:tc>
          <w:tcPr>
            <w:tcW w:w="1991" w:type="dxa"/>
            <w:shd w:val="clear" w:color="auto" w:fill="auto"/>
          </w:tcPr>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tc>
        <w:tc>
          <w:tcPr>
            <w:tcW w:w="1675" w:type="dxa"/>
            <w:shd w:val="clear" w:color="auto" w:fill="auto"/>
          </w:tcPr>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tc>
        <w:tc>
          <w:tcPr>
            <w:tcW w:w="1950" w:type="dxa"/>
            <w:shd w:val="clear" w:color="auto" w:fill="auto"/>
          </w:tcPr>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tc>
        <w:tc>
          <w:tcPr>
            <w:tcW w:w="1677" w:type="dxa"/>
            <w:shd w:val="clear" w:color="auto" w:fill="auto"/>
          </w:tcPr>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tc>
        <w:tc>
          <w:tcPr>
            <w:tcW w:w="1561" w:type="dxa"/>
            <w:shd w:val="clear" w:color="auto" w:fill="auto"/>
          </w:tcPr>
          <w:p w:rsidR="00077C74" w:rsidRPr="00E0211A" w:rsidRDefault="00077C74">
            <w:pPr>
              <w:pBdr>
                <w:top w:val="nil"/>
                <w:left w:val="nil"/>
                <w:bottom w:val="nil"/>
                <w:right w:val="nil"/>
                <w:between w:val="nil"/>
              </w:pBdr>
              <w:rPr>
                <w:rFonts w:ascii="에브리데이고딕 L" w:eastAsia="에브리데이고딕 L" w:hAnsi="에브리데이고딕 L" w:cs="에브리데이고딕 L"/>
                <w:color w:val="000000"/>
                <w:sz w:val="20"/>
                <w:szCs w:val="24"/>
              </w:rPr>
            </w:pPr>
          </w:p>
        </w:tc>
      </w:tr>
    </w:tbl>
    <w:p w:rsidR="00077C74" w:rsidRPr="00E0211A" w:rsidRDefault="00077C74">
      <w:pPr>
        <w:ind w:left="330"/>
        <w:rPr>
          <w:rFonts w:ascii="에브리데이고딕 L" w:eastAsia="에브리데이고딕 L" w:hAnsi="에브리데이고딕 L" w:cs="에브리데이고딕 L"/>
          <w:sz w:val="20"/>
          <w:szCs w:val="24"/>
        </w:rPr>
      </w:pPr>
    </w:p>
    <w:p w:rsidR="00077C74" w:rsidRPr="00E0211A" w:rsidRDefault="0095498F">
      <w:pPr>
        <w:ind w:left="330"/>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현재 수행중인 사업도 포함하여 연도순으로 기재하며, 제안과제와 유관한 것만 기재한다</w:t>
      </w:r>
    </w:p>
    <w:p w:rsidR="00077C74" w:rsidRPr="00E0211A" w:rsidRDefault="0095498F">
      <w:pPr>
        <w:ind w:left="330"/>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하도급은 발주처가 승인한 경우에 한하여 작성하며 비고란에 원도급회사를 기재한다</w:t>
      </w:r>
    </w:p>
    <w:p w:rsidR="00077C74" w:rsidRPr="00E0211A" w:rsidRDefault="0095498F">
      <w:pPr>
        <w:ind w:left="330"/>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공동도급계약일 경우에는 계약금액란에 제안사의 지분만을 기재한다</w:t>
      </w:r>
    </w:p>
    <w:p w:rsidR="00077C74" w:rsidRPr="00E0211A" w:rsidRDefault="0095498F">
      <w:pPr>
        <w:ind w:left="330"/>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사업별 사용 개발방법론을 비고에 기재한다</w:t>
      </w:r>
    </w:p>
    <w:p w:rsidR="00077C74" w:rsidRPr="00E0211A" w:rsidRDefault="0095498F">
      <w:pPr>
        <w:ind w:left="330"/>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한국소프트웨어산업협회에서 발급하는 이행실적확인서를 가능한 활용</w:t>
      </w:r>
    </w:p>
    <w:p w:rsidR="00077C74" w:rsidRPr="00E0211A" w:rsidRDefault="0095498F">
      <w:pPr>
        <w:ind w:left="327" w:hanging="15"/>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실적을 확인할 수 있는 실적증명서, 계약서 등의 증거서류제출, 확인이 불가능한 실적은 인정하지 않음</w:t>
      </w:r>
    </w:p>
    <w:p w:rsidR="00077C74" w:rsidRPr="00E0211A" w:rsidRDefault="0095498F">
      <w:pPr>
        <w:ind w:left="330"/>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실적증명자료는 붙임으로 첨부하여야 하며 실적증명첨부서류에 페이지를 명시하여 주요사업실적 비고란에 페이지를 표시하여야 함</w:t>
      </w:r>
    </w:p>
    <w:p w:rsidR="00077C74" w:rsidRPr="00E0211A" w:rsidRDefault="0095498F">
      <w:pPr>
        <w:ind w:left="330"/>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3년 이내 실적에 한함</w:t>
      </w:r>
    </w:p>
    <w:p w:rsidR="00077C74" w:rsidRPr="00E0211A" w:rsidRDefault="0095498F">
      <w:pPr>
        <w:ind w:left="330"/>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실적인정 기준</w:t>
      </w:r>
    </w:p>
    <w:p w:rsidR="00077C74" w:rsidRPr="00E0211A" w:rsidRDefault="0095498F">
      <w:p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xml:space="preserve">     1) 일반기업 실적: 계약서, 세금계산서, 거래명세표를 제시한 건</w:t>
      </w:r>
    </w:p>
    <w:p w:rsidR="00077C74" w:rsidRPr="00E0211A" w:rsidRDefault="0095498F">
      <w:p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lastRenderedPageBreak/>
        <w:t xml:space="preserve">     2) 공공기관 실적: ‘프로젝트 수행실적 증명원’를 제출한 건</w:t>
      </w:r>
    </w:p>
    <w:p w:rsidR="00077C74" w:rsidRPr="00E0211A" w:rsidRDefault="0095498F">
      <w:pPr>
        <w:spacing w:line="288" w:lineRule="auto"/>
        <w:rPr>
          <w:rFonts w:ascii="에브리데이고딕 L" w:eastAsia="에브리데이고딕 L" w:hAnsi="에브리데이고딕 L" w:cs="에브리데이고딕 L"/>
          <w:b/>
          <w:color w:val="000000"/>
          <w:sz w:val="20"/>
          <w:szCs w:val="24"/>
        </w:rPr>
      </w:pPr>
      <w:bookmarkStart w:id="4" w:name="_heading=h.3znysh7" w:colFirst="0" w:colLast="0"/>
      <w:bookmarkEnd w:id="4"/>
      <w:r w:rsidRPr="00E0211A">
        <w:rPr>
          <w:rFonts w:ascii="에브리데이고딕 L" w:eastAsia="에브리데이고딕 L" w:hAnsi="에브리데이고딕 L"/>
          <w:sz w:val="18"/>
        </w:rPr>
        <w:br w:type="page"/>
      </w:r>
      <w:r w:rsidRPr="00E0211A">
        <w:rPr>
          <w:rFonts w:ascii="에브리데이고딕 L" w:eastAsia="에브리데이고딕 L" w:hAnsi="에브리데이고딕 L" w:cs="에브리데이고딕 L"/>
          <w:b/>
          <w:color w:val="000000"/>
          <w:sz w:val="20"/>
          <w:szCs w:val="24"/>
        </w:rPr>
        <w:lastRenderedPageBreak/>
        <w:t>[별첨2] 프로젝트 수행실적 증명원</w:t>
      </w:r>
    </w:p>
    <w:tbl>
      <w:tblPr>
        <w:tblStyle w:val="af6"/>
        <w:tblW w:w="9463" w:type="dxa"/>
        <w:tblInd w:w="3" w:type="dxa"/>
        <w:tblLayout w:type="fixed"/>
        <w:tblLook w:val="0000" w:firstRow="0" w:lastRow="0" w:firstColumn="0" w:lastColumn="0" w:noHBand="0" w:noVBand="0"/>
      </w:tblPr>
      <w:tblGrid>
        <w:gridCol w:w="1485"/>
        <w:gridCol w:w="1543"/>
        <w:gridCol w:w="3217"/>
        <w:gridCol w:w="1356"/>
        <w:gridCol w:w="1862"/>
      </w:tblGrid>
      <w:tr w:rsidR="00077C74" w:rsidRPr="00E0211A">
        <w:trPr>
          <w:trHeight w:val="700"/>
        </w:trPr>
        <w:tc>
          <w:tcPr>
            <w:tcW w:w="9464" w:type="dxa"/>
            <w:gridSpan w:val="5"/>
            <w:tcBorders>
              <w:top w:val="single" w:sz="4" w:space="0" w:color="000000"/>
              <w:left w:val="single" w:sz="4" w:space="0" w:color="000000"/>
              <w:bottom w:val="single" w:sz="4" w:space="0" w:color="000000"/>
              <w:right w:val="single" w:sz="4" w:space="0" w:color="000000"/>
            </w:tcBorders>
            <w:vAlign w:val="center"/>
          </w:tcPr>
          <w:p w:rsidR="00077C74" w:rsidRPr="00E0211A" w:rsidRDefault="0095498F">
            <w:pPr>
              <w:spacing w:line="288" w:lineRule="auto"/>
              <w:jc w:val="center"/>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b/>
                <w:color w:val="000000"/>
                <w:sz w:val="20"/>
                <w:szCs w:val="24"/>
              </w:rPr>
              <w:t>프로젝트 수행실적 증명원</w:t>
            </w:r>
          </w:p>
        </w:tc>
      </w:tr>
      <w:tr w:rsidR="00077C74" w:rsidRPr="00E0211A">
        <w:trPr>
          <w:trHeight w:val="340"/>
        </w:trPr>
        <w:tc>
          <w:tcPr>
            <w:tcW w:w="3029" w:type="dxa"/>
            <w:gridSpan w:val="2"/>
            <w:vMerge w:val="restart"/>
            <w:tcBorders>
              <w:top w:val="single" w:sz="4" w:space="0" w:color="000000"/>
              <w:left w:val="single" w:sz="4" w:space="0" w:color="000000"/>
              <w:bottom w:val="single" w:sz="4" w:space="0" w:color="000000"/>
              <w:right w:val="single" w:sz="4" w:space="0" w:color="000000"/>
            </w:tcBorders>
            <w:vAlign w:val="center"/>
          </w:tcPr>
          <w:p w:rsidR="00077C74" w:rsidRPr="00E0211A" w:rsidRDefault="0095498F">
            <w:pPr>
              <w:spacing w:line="288" w:lineRule="auto"/>
              <w:ind w:firstLine="97"/>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프로젝트명</w:t>
            </w:r>
          </w:p>
        </w:tc>
        <w:tc>
          <w:tcPr>
            <w:tcW w:w="3217" w:type="dxa"/>
            <w:vMerge w:val="restart"/>
            <w:tcBorders>
              <w:top w:val="single" w:sz="4" w:space="0" w:color="000000"/>
              <w:left w:val="single" w:sz="4" w:space="0" w:color="000000"/>
              <w:bottom w:val="single" w:sz="4" w:space="0" w:color="000000"/>
              <w:right w:val="single" w:sz="4" w:space="0" w:color="000000"/>
            </w:tcBorders>
            <w:vAlign w:val="center"/>
          </w:tcPr>
          <w:p w:rsidR="00077C74" w:rsidRPr="00E0211A" w:rsidRDefault="00077C74">
            <w:pPr>
              <w:spacing w:line="288" w:lineRule="auto"/>
              <w:rPr>
                <w:rFonts w:ascii="에브리데이고딕 L" w:eastAsia="에브리데이고딕 L" w:hAnsi="에브리데이고딕 L" w:cs="에브리데이고딕 L"/>
                <w:color w:val="000000"/>
                <w:sz w:val="20"/>
                <w:szCs w:val="24"/>
              </w:rPr>
            </w:pPr>
          </w:p>
        </w:tc>
        <w:tc>
          <w:tcPr>
            <w:tcW w:w="1356" w:type="dxa"/>
            <w:tcBorders>
              <w:top w:val="single" w:sz="4" w:space="0" w:color="000000"/>
              <w:left w:val="single" w:sz="4" w:space="0" w:color="000000"/>
              <w:bottom w:val="single" w:sz="4" w:space="0" w:color="000000"/>
              <w:right w:val="single" w:sz="4" w:space="0" w:color="000000"/>
            </w:tcBorders>
            <w:vAlign w:val="center"/>
          </w:tcPr>
          <w:p w:rsidR="00077C74" w:rsidRPr="00E0211A" w:rsidRDefault="0095498F">
            <w:pPr>
              <w:spacing w:line="288" w:lineRule="auto"/>
              <w:jc w:val="center"/>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담당자</w:t>
            </w:r>
          </w:p>
        </w:tc>
        <w:tc>
          <w:tcPr>
            <w:tcW w:w="1862" w:type="dxa"/>
            <w:tcBorders>
              <w:top w:val="single" w:sz="4" w:space="0" w:color="000000"/>
              <w:left w:val="single" w:sz="4" w:space="0" w:color="000000"/>
              <w:bottom w:val="single" w:sz="4" w:space="0" w:color="000000"/>
              <w:right w:val="single" w:sz="4" w:space="0" w:color="000000"/>
            </w:tcBorders>
            <w:vAlign w:val="center"/>
          </w:tcPr>
          <w:p w:rsidR="00077C74" w:rsidRPr="00E0211A" w:rsidRDefault="0095498F">
            <w:pPr>
              <w:spacing w:line="288" w:lineRule="auto"/>
              <w:jc w:val="center"/>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연락처</w:t>
            </w:r>
          </w:p>
        </w:tc>
      </w:tr>
      <w:tr w:rsidR="00077C74" w:rsidRPr="00E0211A">
        <w:trPr>
          <w:trHeight w:val="353"/>
        </w:trPr>
        <w:tc>
          <w:tcPr>
            <w:tcW w:w="3029" w:type="dxa"/>
            <w:gridSpan w:val="2"/>
            <w:vMerge/>
            <w:tcBorders>
              <w:top w:val="single" w:sz="4" w:space="0" w:color="000000"/>
              <w:left w:val="single" w:sz="4" w:space="0" w:color="000000"/>
              <w:bottom w:val="single" w:sz="4" w:space="0" w:color="000000"/>
              <w:right w:val="single" w:sz="4" w:space="0" w:color="000000"/>
            </w:tcBorders>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20"/>
                <w:szCs w:val="24"/>
              </w:rPr>
            </w:pPr>
          </w:p>
        </w:tc>
        <w:tc>
          <w:tcPr>
            <w:tcW w:w="3217" w:type="dxa"/>
            <w:vMerge/>
            <w:tcBorders>
              <w:top w:val="single" w:sz="4" w:space="0" w:color="000000"/>
              <w:left w:val="single" w:sz="4" w:space="0" w:color="000000"/>
              <w:bottom w:val="single" w:sz="4" w:space="0" w:color="000000"/>
              <w:right w:val="single" w:sz="4" w:space="0" w:color="000000"/>
            </w:tcBorders>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20"/>
                <w:szCs w:val="24"/>
              </w:rPr>
            </w:pPr>
          </w:p>
        </w:tc>
        <w:tc>
          <w:tcPr>
            <w:tcW w:w="1356" w:type="dxa"/>
            <w:tcBorders>
              <w:top w:val="single" w:sz="4" w:space="0" w:color="000000"/>
              <w:left w:val="single" w:sz="4" w:space="0" w:color="000000"/>
              <w:bottom w:val="single" w:sz="4" w:space="0" w:color="000000"/>
              <w:right w:val="single" w:sz="4" w:space="0" w:color="000000"/>
            </w:tcBorders>
            <w:vAlign w:val="center"/>
          </w:tcPr>
          <w:p w:rsidR="00077C74" w:rsidRPr="00E0211A" w:rsidRDefault="00077C74">
            <w:pPr>
              <w:spacing w:line="288" w:lineRule="auto"/>
              <w:jc w:val="center"/>
              <w:rPr>
                <w:rFonts w:ascii="에브리데이고딕 L" w:eastAsia="에브리데이고딕 L" w:hAnsi="에브리데이고딕 L" w:cs="에브리데이고딕 L"/>
                <w:color w:val="000000"/>
                <w:sz w:val="20"/>
                <w:szCs w:val="24"/>
              </w:rPr>
            </w:pPr>
          </w:p>
        </w:tc>
        <w:tc>
          <w:tcPr>
            <w:tcW w:w="1862" w:type="dxa"/>
            <w:tcBorders>
              <w:top w:val="single" w:sz="4" w:space="0" w:color="000000"/>
              <w:left w:val="single" w:sz="4" w:space="0" w:color="000000"/>
              <w:bottom w:val="single" w:sz="4" w:space="0" w:color="000000"/>
              <w:right w:val="single" w:sz="4" w:space="0" w:color="000000"/>
            </w:tcBorders>
            <w:vAlign w:val="center"/>
          </w:tcPr>
          <w:p w:rsidR="00077C74" w:rsidRPr="00E0211A" w:rsidRDefault="00077C74">
            <w:pPr>
              <w:spacing w:line="288" w:lineRule="auto"/>
              <w:jc w:val="center"/>
              <w:rPr>
                <w:rFonts w:ascii="에브리데이고딕 L" w:eastAsia="에브리데이고딕 L" w:hAnsi="에브리데이고딕 L" w:cs="에브리데이고딕 L"/>
                <w:color w:val="000000"/>
                <w:sz w:val="20"/>
                <w:szCs w:val="24"/>
              </w:rPr>
            </w:pPr>
          </w:p>
        </w:tc>
      </w:tr>
      <w:tr w:rsidR="00077C74" w:rsidRPr="00E0211A">
        <w:trPr>
          <w:trHeight w:val="652"/>
        </w:trPr>
        <w:tc>
          <w:tcPr>
            <w:tcW w:w="1486" w:type="dxa"/>
            <w:vMerge w:val="restart"/>
            <w:tcBorders>
              <w:top w:val="single" w:sz="4" w:space="0" w:color="000000"/>
              <w:left w:val="single" w:sz="4" w:space="0" w:color="000000"/>
              <w:bottom w:val="single" w:sz="4" w:space="0" w:color="000000"/>
              <w:right w:val="single" w:sz="4" w:space="0" w:color="000000"/>
            </w:tcBorders>
            <w:vAlign w:val="center"/>
          </w:tcPr>
          <w:p w:rsidR="00077C74" w:rsidRPr="00E0211A" w:rsidRDefault="0095498F">
            <w:pPr>
              <w:spacing w:line="288" w:lineRule="auto"/>
              <w:ind w:firstLine="97"/>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계약금액</w:t>
            </w:r>
          </w:p>
        </w:tc>
        <w:tc>
          <w:tcPr>
            <w:tcW w:w="1543" w:type="dxa"/>
            <w:tcBorders>
              <w:top w:val="single" w:sz="4" w:space="0" w:color="000000"/>
              <w:left w:val="single" w:sz="4" w:space="0" w:color="000000"/>
              <w:bottom w:val="single" w:sz="4" w:space="0" w:color="000000"/>
              <w:right w:val="single" w:sz="4" w:space="0" w:color="000000"/>
            </w:tcBorders>
            <w:vAlign w:val="center"/>
          </w:tcPr>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총 계약금액</w:t>
            </w:r>
          </w:p>
        </w:tc>
        <w:tc>
          <w:tcPr>
            <w:tcW w:w="6435" w:type="dxa"/>
            <w:gridSpan w:val="3"/>
            <w:tcBorders>
              <w:top w:val="single" w:sz="4" w:space="0" w:color="000000"/>
              <w:left w:val="single" w:sz="4" w:space="0" w:color="000000"/>
              <w:bottom w:val="single" w:sz="4" w:space="0" w:color="000000"/>
              <w:right w:val="single" w:sz="4" w:space="0" w:color="000000"/>
            </w:tcBorders>
            <w:vAlign w:val="center"/>
          </w:tcPr>
          <w:p w:rsidR="00077C74" w:rsidRPr="00E0211A" w:rsidRDefault="00077C74">
            <w:pPr>
              <w:spacing w:line="288" w:lineRule="auto"/>
              <w:rPr>
                <w:rFonts w:ascii="에브리데이고딕 L" w:eastAsia="에브리데이고딕 L" w:hAnsi="에브리데이고딕 L" w:cs="에브리데이고딕 L"/>
                <w:color w:val="000000"/>
                <w:sz w:val="20"/>
                <w:szCs w:val="24"/>
              </w:rPr>
            </w:pPr>
          </w:p>
        </w:tc>
      </w:tr>
      <w:tr w:rsidR="00077C74" w:rsidRPr="00E0211A">
        <w:trPr>
          <w:trHeight w:val="679"/>
        </w:trPr>
        <w:tc>
          <w:tcPr>
            <w:tcW w:w="1486" w:type="dxa"/>
            <w:vMerge/>
            <w:tcBorders>
              <w:top w:val="single" w:sz="4" w:space="0" w:color="000000"/>
              <w:left w:val="single" w:sz="4" w:space="0" w:color="000000"/>
              <w:bottom w:val="single" w:sz="4" w:space="0" w:color="000000"/>
              <w:right w:val="single" w:sz="4" w:space="0" w:color="000000"/>
            </w:tcBorders>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color w:val="000000"/>
                <w:sz w:val="20"/>
                <w:szCs w:val="24"/>
              </w:rPr>
            </w:pPr>
          </w:p>
        </w:tc>
        <w:tc>
          <w:tcPr>
            <w:tcW w:w="1543" w:type="dxa"/>
            <w:tcBorders>
              <w:top w:val="single" w:sz="4" w:space="0" w:color="000000"/>
              <w:left w:val="single" w:sz="4" w:space="0" w:color="000000"/>
              <w:bottom w:val="single" w:sz="4" w:space="0" w:color="000000"/>
              <w:right w:val="single" w:sz="4" w:space="0" w:color="000000"/>
            </w:tcBorders>
            <w:vAlign w:val="center"/>
          </w:tcPr>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자기지분금액</w:t>
            </w:r>
          </w:p>
        </w:tc>
        <w:tc>
          <w:tcPr>
            <w:tcW w:w="6435" w:type="dxa"/>
            <w:gridSpan w:val="3"/>
            <w:tcBorders>
              <w:top w:val="single" w:sz="4" w:space="0" w:color="000000"/>
              <w:left w:val="single" w:sz="4" w:space="0" w:color="000000"/>
              <w:bottom w:val="single" w:sz="4" w:space="0" w:color="000000"/>
              <w:right w:val="single" w:sz="4" w:space="0" w:color="000000"/>
            </w:tcBorders>
            <w:vAlign w:val="center"/>
          </w:tcPr>
          <w:p w:rsidR="00077C74" w:rsidRPr="00E0211A" w:rsidRDefault="00077C74">
            <w:pPr>
              <w:spacing w:line="288" w:lineRule="auto"/>
              <w:rPr>
                <w:rFonts w:ascii="에브리데이고딕 L" w:eastAsia="에브리데이고딕 L" w:hAnsi="에브리데이고딕 L" w:cs="에브리데이고딕 L"/>
                <w:color w:val="000000"/>
                <w:sz w:val="20"/>
                <w:szCs w:val="24"/>
              </w:rPr>
            </w:pPr>
          </w:p>
        </w:tc>
      </w:tr>
      <w:tr w:rsidR="00077C74" w:rsidRPr="00E0211A">
        <w:trPr>
          <w:trHeight w:val="458"/>
        </w:trPr>
        <w:tc>
          <w:tcPr>
            <w:tcW w:w="3029" w:type="dxa"/>
            <w:gridSpan w:val="2"/>
            <w:tcBorders>
              <w:top w:val="single" w:sz="4" w:space="0" w:color="000000"/>
              <w:left w:val="single" w:sz="4" w:space="0" w:color="000000"/>
              <w:bottom w:val="single" w:sz="4" w:space="0" w:color="000000"/>
              <w:right w:val="single" w:sz="4" w:space="0" w:color="000000"/>
            </w:tcBorders>
            <w:vAlign w:val="center"/>
          </w:tcPr>
          <w:p w:rsidR="00077C74" w:rsidRPr="00E0211A" w:rsidRDefault="0095498F">
            <w:pPr>
              <w:spacing w:line="288" w:lineRule="auto"/>
              <w:ind w:firstLine="97"/>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프로젝트 기간</w:t>
            </w:r>
          </w:p>
        </w:tc>
        <w:tc>
          <w:tcPr>
            <w:tcW w:w="6435" w:type="dxa"/>
            <w:gridSpan w:val="3"/>
            <w:tcBorders>
              <w:top w:val="single" w:sz="4" w:space="0" w:color="000000"/>
              <w:left w:val="single" w:sz="4" w:space="0" w:color="000000"/>
              <w:bottom w:val="single" w:sz="4" w:space="0" w:color="000000"/>
              <w:right w:val="single" w:sz="4" w:space="0" w:color="000000"/>
            </w:tcBorders>
            <w:vAlign w:val="center"/>
          </w:tcPr>
          <w:p w:rsidR="00077C74" w:rsidRPr="00E0211A" w:rsidRDefault="00077C74">
            <w:pPr>
              <w:spacing w:line="288" w:lineRule="auto"/>
              <w:rPr>
                <w:rFonts w:ascii="에브리데이고딕 L" w:eastAsia="에브리데이고딕 L" w:hAnsi="에브리데이고딕 L" w:cs="에브리데이고딕 L"/>
                <w:color w:val="000000"/>
                <w:sz w:val="20"/>
                <w:szCs w:val="24"/>
              </w:rPr>
            </w:pPr>
          </w:p>
        </w:tc>
      </w:tr>
      <w:tr w:rsidR="00077C74" w:rsidRPr="00E0211A">
        <w:trPr>
          <w:trHeight w:val="554"/>
        </w:trPr>
        <w:tc>
          <w:tcPr>
            <w:tcW w:w="3029" w:type="dxa"/>
            <w:gridSpan w:val="2"/>
            <w:tcBorders>
              <w:top w:val="single" w:sz="4" w:space="0" w:color="000000"/>
              <w:left w:val="single" w:sz="4" w:space="0" w:color="000000"/>
              <w:bottom w:val="single" w:sz="4" w:space="0" w:color="000000"/>
              <w:right w:val="single" w:sz="4" w:space="0" w:color="000000"/>
            </w:tcBorders>
            <w:vAlign w:val="center"/>
          </w:tcPr>
          <w:p w:rsidR="00077C74" w:rsidRPr="00E0211A" w:rsidRDefault="0095498F">
            <w:pPr>
              <w:spacing w:line="288" w:lineRule="auto"/>
              <w:ind w:firstLine="97"/>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프로젝트매니저(PM)</w:t>
            </w:r>
          </w:p>
        </w:tc>
        <w:tc>
          <w:tcPr>
            <w:tcW w:w="6435" w:type="dxa"/>
            <w:gridSpan w:val="3"/>
            <w:tcBorders>
              <w:top w:val="single" w:sz="4" w:space="0" w:color="000000"/>
              <w:left w:val="single" w:sz="4" w:space="0" w:color="000000"/>
              <w:bottom w:val="single" w:sz="4" w:space="0" w:color="000000"/>
              <w:right w:val="single" w:sz="4" w:space="0" w:color="000000"/>
            </w:tcBorders>
            <w:vAlign w:val="center"/>
          </w:tcPr>
          <w:p w:rsidR="00077C74" w:rsidRPr="00E0211A" w:rsidRDefault="00077C74">
            <w:pPr>
              <w:spacing w:line="288" w:lineRule="auto"/>
              <w:rPr>
                <w:rFonts w:ascii="에브리데이고딕 L" w:eastAsia="에브리데이고딕 L" w:hAnsi="에브리데이고딕 L" w:cs="에브리데이고딕 L"/>
                <w:color w:val="000000"/>
                <w:sz w:val="20"/>
                <w:szCs w:val="24"/>
              </w:rPr>
            </w:pPr>
          </w:p>
        </w:tc>
      </w:tr>
      <w:tr w:rsidR="00077C74" w:rsidRPr="00E0211A">
        <w:trPr>
          <w:trHeight w:val="1754"/>
        </w:trPr>
        <w:tc>
          <w:tcPr>
            <w:tcW w:w="3029" w:type="dxa"/>
            <w:gridSpan w:val="2"/>
            <w:tcBorders>
              <w:top w:val="single" w:sz="4" w:space="0" w:color="000000"/>
              <w:left w:val="single" w:sz="4" w:space="0" w:color="000000"/>
              <w:bottom w:val="single" w:sz="4" w:space="0" w:color="000000"/>
              <w:right w:val="single" w:sz="4" w:space="0" w:color="000000"/>
            </w:tcBorders>
            <w:vAlign w:val="center"/>
          </w:tcPr>
          <w:p w:rsidR="00077C74" w:rsidRPr="00E0211A" w:rsidRDefault="0095498F">
            <w:pPr>
              <w:spacing w:line="288" w:lineRule="auto"/>
              <w:ind w:firstLine="97"/>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프로젝트 수행내용</w:t>
            </w:r>
          </w:p>
        </w:tc>
        <w:tc>
          <w:tcPr>
            <w:tcW w:w="6435" w:type="dxa"/>
            <w:gridSpan w:val="3"/>
            <w:tcBorders>
              <w:top w:val="single" w:sz="4" w:space="0" w:color="000000"/>
              <w:left w:val="single" w:sz="4" w:space="0" w:color="000000"/>
              <w:bottom w:val="single" w:sz="4" w:space="0" w:color="000000"/>
              <w:right w:val="single" w:sz="4" w:space="0" w:color="000000"/>
            </w:tcBorders>
            <w:vAlign w:val="center"/>
          </w:tcPr>
          <w:p w:rsidR="00077C74" w:rsidRPr="00E0211A" w:rsidRDefault="00077C74">
            <w:pPr>
              <w:spacing w:line="288" w:lineRule="auto"/>
              <w:rPr>
                <w:rFonts w:ascii="에브리데이고딕 L" w:eastAsia="에브리데이고딕 L" w:hAnsi="에브리데이고딕 L" w:cs="에브리데이고딕 L"/>
                <w:color w:val="000000"/>
                <w:sz w:val="20"/>
                <w:szCs w:val="24"/>
              </w:rPr>
            </w:pPr>
          </w:p>
          <w:p w:rsidR="00077C74" w:rsidRPr="00E0211A" w:rsidRDefault="00077C74">
            <w:pPr>
              <w:spacing w:line="288" w:lineRule="auto"/>
              <w:rPr>
                <w:rFonts w:ascii="에브리데이고딕 L" w:eastAsia="에브리데이고딕 L" w:hAnsi="에브리데이고딕 L" w:cs="에브리데이고딕 L"/>
                <w:color w:val="000000"/>
                <w:sz w:val="20"/>
                <w:szCs w:val="24"/>
              </w:rPr>
            </w:pPr>
          </w:p>
        </w:tc>
      </w:tr>
      <w:tr w:rsidR="00077C74" w:rsidRPr="00E0211A">
        <w:trPr>
          <w:trHeight w:val="2607"/>
        </w:trPr>
        <w:tc>
          <w:tcPr>
            <w:tcW w:w="9464" w:type="dxa"/>
            <w:gridSpan w:val="5"/>
            <w:tcBorders>
              <w:top w:val="single" w:sz="4" w:space="0" w:color="000000"/>
              <w:left w:val="single" w:sz="4" w:space="0" w:color="000000"/>
              <w:bottom w:val="single" w:sz="4" w:space="0" w:color="000000"/>
              <w:right w:val="single" w:sz="4" w:space="0" w:color="000000"/>
            </w:tcBorders>
            <w:vAlign w:val="center"/>
          </w:tcPr>
          <w:p w:rsidR="00077C74" w:rsidRPr="00E0211A" w:rsidRDefault="0095498F">
            <w:pPr>
              <w:spacing w:line="288" w:lineRule="auto"/>
              <w:ind w:firstLine="387"/>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귀사에서 발주한 사업에 대하여 폐사에서 상기와 같이 수행실적이 있음을 증명하여 주시기 </w:t>
            </w:r>
          </w:p>
          <w:p w:rsidR="00077C74" w:rsidRPr="00E0211A" w:rsidRDefault="0095498F">
            <w:pPr>
              <w:spacing w:line="288" w:lineRule="auto"/>
              <w:ind w:firstLine="194"/>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바랍니다.</w:t>
            </w:r>
          </w:p>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년    월   일</w:t>
            </w:r>
          </w:p>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주  소 :                                                    </w:t>
            </w:r>
          </w:p>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상  호 :                                                    </w:t>
            </w:r>
          </w:p>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대표자 :                                                  (인)</w:t>
            </w:r>
          </w:p>
        </w:tc>
      </w:tr>
      <w:tr w:rsidR="00077C74" w:rsidRPr="00E0211A">
        <w:trPr>
          <w:trHeight w:val="2243"/>
        </w:trPr>
        <w:tc>
          <w:tcPr>
            <w:tcW w:w="9464" w:type="dxa"/>
            <w:gridSpan w:val="5"/>
            <w:tcBorders>
              <w:top w:val="single" w:sz="4" w:space="0" w:color="000000"/>
              <w:left w:val="single" w:sz="4" w:space="0" w:color="000000"/>
              <w:bottom w:val="single" w:sz="4" w:space="0" w:color="000000"/>
              <w:right w:val="single" w:sz="4" w:space="0" w:color="000000"/>
            </w:tcBorders>
            <w:vAlign w:val="center"/>
          </w:tcPr>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위 사실을 증명함</w:t>
            </w:r>
          </w:p>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년    월   일</w:t>
            </w:r>
          </w:p>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주  소 :                                                   </w:t>
            </w:r>
          </w:p>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상  호 :                                                   </w:t>
            </w:r>
          </w:p>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대표자 :                                                 (인)</w:t>
            </w:r>
          </w:p>
        </w:tc>
      </w:tr>
    </w:tbl>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주) 1. 실적자료는 공인기관 실적확인서 또는 세금계산서 및 계약서사본을 증빙자료로 첨부하여야 합니다.</w:t>
      </w:r>
    </w:p>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2. 용역이행실적은 입찰공고시에 제시한 용역범위 및 금액등이 조건에 부합되는 실적에 한하며, 공동</w:t>
      </w:r>
    </w:p>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계약으로 이행하였을 경우 비율과 이행실적을 기재하여야 합니다.</w:t>
      </w:r>
    </w:p>
    <w:p w:rsidR="00077C74" w:rsidRPr="00E0211A" w:rsidRDefault="0095498F">
      <w:pPr>
        <w:spacing w:line="288" w:lineRule="auto"/>
        <w:rPr>
          <w:rFonts w:ascii="에브리데이고딕 L" w:eastAsia="에브리데이고딕 L" w:hAnsi="에브리데이고딕 L" w:cs="에브리데이고딕 L"/>
          <w:color w:val="000000"/>
          <w:sz w:val="20"/>
          <w:szCs w:val="24"/>
        </w:rPr>
      </w:pPr>
      <w:r w:rsidRPr="00E0211A">
        <w:rPr>
          <w:rFonts w:ascii="에브리데이고딕 L" w:eastAsia="에브리데이고딕 L" w:hAnsi="에브리데이고딕 L" w:cs="에브리데이고딕 L"/>
          <w:color w:val="000000"/>
          <w:sz w:val="20"/>
          <w:szCs w:val="24"/>
        </w:rPr>
        <w:t xml:space="preserve">   ※ S/W산업정보종합시스템에 S/W사업실적 신고된 Project의 경우는 수행실적확인서는 동일하게 인정</w:t>
      </w:r>
    </w:p>
    <w:p w:rsidR="00077C74" w:rsidRPr="00E0211A" w:rsidRDefault="00077C74">
      <w:pPr>
        <w:widowControl w:val="0"/>
        <w:pBdr>
          <w:top w:val="nil"/>
          <w:left w:val="nil"/>
          <w:bottom w:val="nil"/>
          <w:right w:val="nil"/>
          <w:between w:val="nil"/>
        </w:pBdr>
        <w:spacing w:line="360" w:lineRule="auto"/>
        <w:rPr>
          <w:rFonts w:ascii="에브리데이고딕 L" w:eastAsia="에브리데이고딕 L" w:hAnsi="에브리데이고딕 L" w:cs="에브리데이고딕 L"/>
          <w:b/>
          <w:color w:val="000000"/>
          <w:sz w:val="20"/>
          <w:szCs w:val="24"/>
        </w:rPr>
      </w:pPr>
    </w:p>
    <w:p w:rsidR="00077C74" w:rsidRPr="00E0211A" w:rsidRDefault="00077C74">
      <w:pPr>
        <w:widowControl w:val="0"/>
        <w:pBdr>
          <w:top w:val="nil"/>
          <w:left w:val="nil"/>
          <w:bottom w:val="nil"/>
          <w:right w:val="nil"/>
          <w:between w:val="nil"/>
        </w:pBdr>
        <w:spacing w:line="360" w:lineRule="auto"/>
        <w:rPr>
          <w:rFonts w:ascii="에브리데이고딕 L" w:eastAsia="에브리데이고딕 L" w:hAnsi="에브리데이고딕 L" w:cs="에브리데이고딕 L"/>
          <w:b/>
          <w:color w:val="000000"/>
          <w:sz w:val="20"/>
          <w:szCs w:val="24"/>
        </w:rPr>
      </w:pPr>
    </w:p>
    <w:p w:rsidR="00077C74" w:rsidRPr="00E0211A" w:rsidRDefault="00077C74">
      <w:pPr>
        <w:widowControl w:val="0"/>
        <w:pBdr>
          <w:top w:val="nil"/>
          <w:left w:val="nil"/>
          <w:bottom w:val="nil"/>
          <w:right w:val="nil"/>
          <w:between w:val="nil"/>
        </w:pBdr>
        <w:spacing w:line="360" w:lineRule="auto"/>
        <w:rPr>
          <w:rFonts w:ascii="에브리데이고딕 L" w:eastAsia="에브리데이고딕 L" w:hAnsi="에브리데이고딕 L" w:cs="에브리데이고딕 L"/>
          <w:b/>
          <w:color w:val="000000"/>
          <w:sz w:val="20"/>
          <w:szCs w:val="24"/>
        </w:rPr>
      </w:pPr>
    </w:p>
    <w:p w:rsidR="00077C74" w:rsidRPr="00E0211A" w:rsidRDefault="00077C74">
      <w:pPr>
        <w:widowControl w:val="0"/>
        <w:pBdr>
          <w:top w:val="nil"/>
          <w:left w:val="nil"/>
          <w:bottom w:val="nil"/>
          <w:right w:val="nil"/>
          <w:between w:val="nil"/>
        </w:pBdr>
        <w:spacing w:line="360" w:lineRule="auto"/>
        <w:rPr>
          <w:rFonts w:ascii="에브리데이고딕 L" w:eastAsia="에브리데이고딕 L" w:hAnsi="에브리데이고딕 L" w:cs="에브리데이고딕 L"/>
          <w:b/>
          <w:sz w:val="20"/>
          <w:szCs w:val="24"/>
        </w:rPr>
      </w:pPr>
    </w:p>
    <w:p w:rsidR="00077C74" w:rsidRPr="00E0211A" w:rsidRDefault="00077C74">
      <w:pPr>
        <w:widowControl w:val="0"/>
        <w:pBdr>
          <w:top w:val="nil"/>
          <w:left w:val="nil"/>
          <w:bottom w:val="nil"/>
          <w:right w:val="nil"/>
          <w:between w:val="nil"/>
        </w:pBdr>
        <w:spacing w:line="360" w:lineRule="auto"/>
        <w:rPr>
          <w:rFonts w:ascii="에브리데이고딕 L" w:eastAsia="에브리데이고딕 L" w:hAnsi="에브리데이고딕 L" w:cs="에브리데이고딕 L"/>
          <w:b/>
          <w:sz w:val="20"/>
          <w:szCs w:val="24"/>
        </w:rPr>
      </w:pPr>
    </w:p>
    <w:p w:rsidR="00077C74" w:rsidRPr="00E0211A" w:rsidRDefault="0095498F">
      <w:pPr>
        <w:widowControl w:val="0"/>
        <w:pBdr>
          <w:top w:val="nil"/>
          <w:left w:val="nil"/>
          <w:bottom w:val="nil"/>
          <w:right w:val="nil"/>
          <w:between w:val="nil"/>
        </w:pBdr>
        <w:spacing w:line="340" w:lineRule="auto"/>
        <w:rPr>
          <w:rFonts w:ascii="에브리데이고딕 L" w:eastAsia="에브리데이고딕 L" w:hAnsi="에브리데이고딕 L" w:cs="에브리데이고딕 L"/>
          <w:b/>
          <w:color w:val="000000"/>
          <w:sz w:val="20"/>
          <w:szCs w:val="24"/>
        </w:rPr>
      </w:pPr>
      <w:bookmarkStart w:id="5" w:name="_heading=h.2et92p0" w:colFirst="0" w:colLast="0"/>
      <w:bookmarkEnd w:id="5"/>
      <w:r w:rsidRPr="00E0211A">
        <w:rPr>
          <w:rFonts w:ascii="에브리데이고딕 L" w:eastAsia="에브리데이고딕 L" w:hAnsi="에브리데이고딕 L" w:cs="에브리데이고딕 L"/>
          <w:b/>
          <w:color w:val="000000"/>
          <w:sz w:val="20"/>
          <w:szCs w:val="24"/>
        </w:rPr>
        <w:lastRenderedPageBreak/>
        <w:t>[별첨3] 정보보안 서약서</w:t>
      </w:r>
    </w:p>
    <w:tbl>
      <w:tblPr>
        <w:tblStyle w:val="af7"/>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09"/>
      </w:tblGrid>
      <w:tr w:rsidR="00077C74" w:rsidRPr="00E0211A">
        <w:trPr>
          <w:trHeight w:val="794"/>
        </w:trPr>
        <w:tc>
          <w:tcPr>
            <w:tcW w:w="9209" w:type="dxa"/>
            <w:vAlign w:val="center"/>
          </w:tcPr>
          <w:p w:rsidR="00077C74" w:rsidRPr="00E0211A" w:rsidRDefault="0095498F">
            <w:pPr>
              <w:spacing w:line="46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보 안 서 약 서</w:t>
            </w:r>
          </w:p>
        </w:tc>
      </w:tr>
      <w:tr w:rsidR="00077C74" w:rsidRPr="00E0211A">
        <w:trPr>
          <w:trHeight w:val="10622"/>
        </w:trPr>
        <w:tc>
          <w:tcPr>
            <w:tcW w:w="9209" w:type="dxa"/>
            <w:vAlign w:val="center"/>
          </w:tcPr>
          <w:p w:rsidR="00077C74" w:rsidRPr="00E0211A" w:rsidRDefault="0095498F">
            <w:pPr>
              <w:spacing w:line="460" w:lineRule="auto"/>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본 업체는 귀사의 용역수행과 관련하여 다음 사항을 준수하며 업무수행 관련 모든 사항에 대한 비밀유지를 서약합니다.</w:t>
            </w:r>
          </w:p>
          <w:p w:rsidR="00077C74" w:rsidRPr="00E0211A" w:rsidRDefault="0095498F">
            <w:pPr>
              <w:widowControl w:val="0"/>
              <w:pBdr>
                <w:top w:val="nil"/>
                <w:left w:val="nil"/>
                <w:bottom w:val="nil"/>
                <w:right w:val="nil"/>
                <w:between w:val="nil"/>
              </w:pBdr>
              <w:spacing w:line="240" w:lineRule="auto"/>
              <w:jc w:val="center"/>
              <w:rPr>
                <w:rFonts w:ascii="에브리데이고딕 L" w:eastAsia="에브리데이고딕 L" w:hAnsi="에브리데이고딕 L" w:cs="에브리데이고딕 L"/>
                <w:b/>
                <w:color w:val="000000"/>
                <w:sz w:val="20"/>
                <w:szCs w:val="24"/>
              </w:rPr>
            </w:pPr>
            <w:r w:rsidRPr="00E0211A">
              <w:rPr>
                <w:rFonts w:ascii="에브리데이고딕 L" w:eastAsia="에브리데이고딕 L" w:hAnsi="에브리데이고딕 L" w:cs="에브리데이고딕 L"/>
                <w:b/>
                <w:color w:val="000000"/>
                <w:sz w:val="20"/>
                <w:szCs w:val="24"/>
              </w:rPr>
              <w:t>- 다  음 -</w:t>
            </w:r>
          </w:p>
          <w:p w:rsidR="00077C74" w:rsidRPr="00E0211A" w:rsidRDefault="00077C74">
            <w:pPr>
              <w:rPr>
                <w:rFonts w:ascii="에브리데이고딕 L" w:eastAsia="에브리데이고딕 L" w:hAnsi="에브리데이고딕 L" w:cs="에브리데이고딕 L"/>
                <w:sz w:val="20"/>
                <w:szCs w:val="24"/>
              </w:rPr>
            </w:pPr>
          </w:p>
          <w:p w:rsidR="00077C74" w:rsidRPr="00E0211A" w:rsidRDefault="0095498F">
            <w:pPr>
              <w:widowControl w:val="0"/>
              <w:numPr>
                <w:ilvl w:val="3"/>
                <w:numId w:val="4"/>
              </w:numPr>
              <w:spacing w:line="460" w:lineRule="auto"/>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 xml:space="preserve">본 제안요구서에 포함된 내용 어느 것도 외부에 유출하지 않으며, </w:t>
            </w:r>
          </w:p>
          <w:p w:rsidR="00077C74" w:rsidRPr="00E0211A" w:rsidRDefault="0095498F">
            <w:pPr>
              <w:spacing w:line="460" w:lineRule="auto"/>
              <w:ind w:left="1200"/>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 xml:space="preserve">    관련업무 외에 사용하지 않는다.</w:t>
            </w:r>
          </w:p>
          <w:p w:rsidR="00077C74" w:rsidRPr="00E0211A" w:rsidRDefault="0095498F">
            <w:pPr>
              <w:widowControl w:val="0"/>
              <w:numPr>
                <w:ilvl w:val="3"/>
                <w:numId w:val="4"/>
              </w:numPr>
              <w:spacing w:line="460" w:lineRule="auto"/>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 xml:space="preserve">본 용역 수행 중 발생하거나 취득한 정보나 자료는 절대 외부에 </w:t>
            </w:r>
          </w:p>
          <w:p w:rsidR="00077C74" w:rsidRPr="00E0211A" w:rsidRDefault="0095498F">
            <w:pPr>
              <w:spacing w:line="460" w:lineRule="auto"/>
              <w:ind w:left="1200"/>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 xml:space="preserve">    유출하지 않는다.</w:t>
            </w:r>
          </w:p>
          <w:p w:rsidR="00077C74" w:rsidRPr="00E0211A" w:rsidRDefault="0095498F">
            <w:pPr>
              <w:widowControl w:val="0"/>
              <w:numPr>
                <w:ilvl w:val="3"/>
                <w:numId w:val="4"/>
              </w:numPr>
              <w:spacing w:line="460" w:lineRule="auto"/>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비밀유지 기간은 영구적으로 유효하다.</w:t>
            </w:r>
          </w:p>
          <w:p w:rsidR="00077C74" w:rsidRPr="00E0211A" w:rsidRDefault="0095498F">
            <w:pPr>
              <w:widowControl w:val="0"/>
              <w:numPr>
                <w:ilvl w:val="3"/>
                <w:numId w:val="4"/>
              </w:numPr>
              <w:spacing w:line="460" w:lineRule="auto"/>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 xml:space="preserve">상기 사항 위배 시 본 업체는 차기 용역관련 입찰 시 불이익을 감수한다. </w:t>
            </w:r>
          </w:p>
          <w:p w:rsidR="00077C74" w:rsidRPr="00E0211A" w:rsidRDefault="00077C74">
            <w:pPr>
              <w:spacing w:line="460" w:lineRule="auto"/>
              <w:rPr>
                <w:rFonts w:ascii="에브리데이고딕 L" w:eastAsia="에브리데이고딕 L" w:hAnsi="에브리데이고딕 L" w:cs="에브리데이고딕 L"/>
                <w:b/>
                <w:sz w:val="20"/>
                <w:szCs w:val="24"/>
              </w:rPr>
            </w:pPr>
          </w:p>
          <w:p w:rsidR="00077C74" w:rsidRPr="00E0211A" w:rsidRDefault="0095498F">
            <w:pPr>
              <w:spacing w:line="460" w:lineRule="auto"/>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당사는 상기 비밀유지 서약내용을 성실히 이행하며, 만일 위 사항을 위반할 시 어떠한 법적 처벌(민, 형사 포함)도 감수할 것임을 증명하기 위해 이 서약서를 제출합니다.</w:t>
            </w:r>
          </w:p>
          <w:p w:rsidR="00077C74" w:rsidRPr="00E0211A" w:rsidRDefault="00077C74">
            <w:pPr>
              <w:spacing w:line="460" w:lineRule="auto"/>
              <w:rPr>
                <w:rFonts w:ascii="에브리데이고딕 L" w:eastAsia="에브리데이고딕 L" w:hAnsi="에브리데이고딕 L" w:cs="에브리데이고딕 L"/>
                <w:b/>
                <w:sz w:val="20"/>
                <w:szCs w:val="24"/>
              </w:rPr>
            </w:pPr>
          </w:p>
          <w:p w:rsidR="00077C74" w:rsidRPr="00E0211A" w:rsidRDefault="0095498F">
            <w:pPr>
              <w:spacing w:line="46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 xml:space="preserve">                                      년    월    일</w:t>
            </w:r>
          </w:p>
          <w:p w:rsidR="00077C74" w:rsidRPr="00E0211A" w:rsidRDefault="00077C74">
            <w:pPr>
              <w:spacing w:line="460" w:lineRule="auto"/>
              <w:jc w:val="center"/>
              <w:rPr>
                <w:rFonts w:ascii="에브리데이고딕 L" w:eastAsia="에브리데이고딕 L" w:hAnsi="에브리데이고딕 L" w:cs="에브리데이고딕 L"/>
                <w:b/>
                <w:sz w:val="20"/>
                <w:szCs w:val="24"/>
              </w:rPr>
            </w:pPr>
          </w:p>
          <w:p w:rsidR="00077C74" w:rsidRPr="00E0211A" w:rsidRDefault="0095498F">
            <w:pPr>
              <w:spacing w:line="46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 xml:space="preserve">   제안업체 :</w:t>
            </w:r>
          </w:p>
          <w:p w:rsidR="00077C74" w:rsidRPr="00E0211A" w:rsidRDefault="0095498F">
            <w:pPr>
              <w:spacing w:line="460" w:lineRule="auto"/>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 xml:space="preserve">                                  대표이사 :                       (인)</w:t>
            </w:r>
          </w:p>
          <w:p w:rsidR="00077C74" w:rsidRPr="00E0211A" w:rsidRDefault="00077C74">
            <w:pPr>
              <w:spacing w:line="460" w:lineRule="auto"/>
              <w:rPr>
                <w:rFonts w:ascii="에브리데이고딕 L" w:eastAsia="에브리데이고딕 L" w:hAnsi="에브리데이고딕 L" w:cs="에브리데이고딕 L"/>
                <w:b/>
                <w:sz w:val="20"/>
                <w:szCs w:val="24"/>
              </w:rPr>
            </w:pPr>
          </w:p>
          <w:p w:rsidR="00077C74" w:rsidRPr="00E0211A" w:rsidRDefault="0095498F">
            <w:pPr>
              <w:spacing w:line="460" w:lineRule="auto"/>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㈜이마트24 귀중</w:t>
            </w:r>
          </w:p>
        </w:tc>
      </w:tr>
    </w:tbl>
    <w:p w:rsidR="00077C74" w:rsidRPr="00E0211A" w:rsidRDefault="0095498F">
      <w:pPr>
        <w:widowControl w:val="0"/>
        <w:pBdr>
          <w:top w:val="nil"/>
          <w:left w:val="nil"/>
          <w:bottom w:val="nil"/>
          <w:right w:val="nil"/>
          <w:between w:val="nil"/>
        </w:pBdr>
        <w:spacing w:line="360" w:lineRule="auto"/>
        <w:rPr>
          <w:rFonts w:ascii="에브리데이고딕 L" w:eastAsia="에브리데이고딕 L" w:hAnsi="에브리데이고딕 L" w:cs="에브리데이고딕 L"/>
          <w:b/>
          <w:color w:val="000000"/>
          <w:sz w:val="20"/>
          <w:szCs w:val="24"/>
        </w:rPr>
      </w:pPr>
      <w:bookmarkStart w:id="6" w:name="_heading=h.tyjcwt" w:colFirst="0" w:colLast="0"/>
      <w:bookmarkEnd w:id="6"/>
      <w:r w:rsidRPr="00E0211A">
        <w:rPr>
          <w:rFonts w:ascii="에브리데이고딕 L" w:eastAsia="에브리데이고딕 L" w:hAnsi="에브리데이고딕 L"/>
          <w:sz w:val="18"/>
        </w:rPr>
        <w:br w:type="page"/>
      </w:r>
      <w:r w:rsidRPr="00E0211A">
        <w:rPr>
          <w:rFonts w:ascii="에브리데이고딕 L" w:eastAsia="에브리데이고딕 L" w:hAnsi="에브리데이고딕 L" w:cs="에브리데이고딕 L"/>
          <w:b/>
          <w:color w:val="000000"/>
          <w:sz w:val="20"/>
          <w:szCs w:val="24"/>
        </w:rPr>
        <w:lastRenderedPageBreak/>
        <w:t>[별첨4] 투입인력 총괄표, 투입인력 프로필</w:t>
      </w:r>
    </w:p>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[투입인력 총괄표]</w:t>
      </w:r>
    </w:p>
    <w:tbl>
      <w:tblPr>
        <w:tblStyle w:val="af8"/>
        <w:tblW w:w="95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1134"/>
        <w:gridCol w:w="756"/>
        <w:gridCol w:w="756"/>
        <w:gridCol w:w="1116"/>
        <w:gridCol w:w="1057"/>
        <w:gridCol w:w="2268"/>
        <w:gridCol w:w="1066"/>
      </w:tblGrid>
      <w:tr w:rsidR="00077C74" w:rsidRPr="00E0211A">
        <w:tc>
          <w:tcPr>
            <w:tcW w:w="1410" w:type="dxa"/>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구분</w:t>
            </w:r>
          </w:p>
        </w:tc>
        <w:tc>
          <w:tcPr>
            <w:tcW w:w="1134" w:type="dxa"/>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담당업무</w:t>
            </w:r>
          </w:p>
        </w:tc>
        <w:tc>
          <w:tcPr>
            <w:tcW w:w="756" w:type="dxa"/>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성명</w:t>
            </w:r>
          </w:p>
        </w:tc>
        <w:tc>
          <w:tcPr>
            <w:tcW w:w="756" w:type="dxa"/>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직책</w:t>
            </w:r>
          </w:p>
        </w:tc>
        <w:tc>
          <w:tcPr>
            <w:tcW w:w="1116" w:type="dxa"/>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기술등급</w:t>
            </w:r>
          </w:p>
        </w:tc>
        <w:tc>
          <w:tcPr>
            <w:tcW w:w="1057" w:type="dxa"/>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투입공수</w:t>
            </w:r>
          </w:p>
        </w:tc>
        <w:tc>
          <w:tcPr>
            <w:tcW w:w="2268" w:type="dxa"/>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회사명</w:t>
            </w:r>
          </w:p>
        </w:tc>
        <w:tc>
          <w:tcPr>
            <w:tcW w:w="1066" w:type="dxa"/>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유사경험</w:t>
            </w:r>
          </w:p>
        </w:tc>
      </w:tr>
      <w:tr w:rsidR="00077C74" w:rsidRPr="00E0211A">
        <w:tc>
          <w:tcPr>
            <w:tcW w:w="1410" w:type="dxa"/>
            <w:shd w:val="clear" w:color="auto" w:fill="auto"/>
          </w:tcPr>
          <w:p w:rsidR="00077C74" w:rsidRPr="00E0211A" w:rsidRDefault="0095498F">
            <w:pPr>
              <w:jc w:val="cente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PMO Group</w:t>
            </w:r>
          </w:p>
        </w:tc>
        <w:tc>
          <w:tcPr>
            <w:tcW w:w="1134"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11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057" w:type="dxa"/>
            <w:shd w:val="clear" w:color="auto" w:fill="auto"/>
          </w:tcPr>
          <w:p w:rsidR="00077C74" w:rsidRPr="00E0211A" w:rsidRDefault="0095498F">
            <w:pPr>
              <w:jc w:val="cente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MM</w:t>
            </w:r>
          </w:p>
        </w:tc>
        <w:tc>
          <w:tcPr>
            <w:tcW w:w="2268"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066" w:type="dxa"/>
            <w:shd w:val="clear" w:color="auto" w:fill="auto"/>
          </w:tcPr>
          <w:p w:rsidR="00077C74" w:rsidRPr="00E0211A" w:rsidRDefault="0095498F">
            <w:pPr>
              <w:jc w:val="cente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O</w:t>
            </w:r>
          </w:p>
        </w:tc>
      </w:tr>
      <w:tr w:rsidR="00077C74" w:rsidRPr="00E0211A">
        <w:tc>
          <w:tcPr>
            <w:tcW w:w="1410" w:type="dxa"/>
            <w:shd w:val="clear" w:color="auto" w:fill="auto"/>
          </w:tcPr>
          <w:p w:rsidR="00077C74" w:rsidRPr="00E0211A" w:rsidRDefault="0095498F">
            <w:pPr>
              <w:jc w:val="cente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PL Group</w:t>
            </w:r>
          </w:p>
        </w:tc>
        <w:tc>
          <w:tcPr>
            <w:tcW w:w="1134"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11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057"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2268"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066"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r>
      <w:tr w:rsidR="00077C74" w:rsidRPr="00E0211A">
        <w:tc>
          <w:tcPr>
            <w:tcW w:w="1410" w:type="dxa"/>
            <w:shd w:val="clear" w:color="auto" w:fill="auto"/>
          </w:tcPr>
          <w:p w:rsidR="00077C74" w:rsidRPr="00E0211A" w:rsidRDefault="0095498F">
            <w:pPr>
              <w:jc w:val="cente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Developer Group</w:t>
            </w:r>
          </w:p>
        </w:tc>
        <w:tc>
          <w:tcPr>
            <w:tcW w:w="1134"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11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057"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2268"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066"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r>
      <w:tr w:rsidR="00077C74" w:rsidRPr="00E0211A">
        <w:tc>
          <w:tcPr>
            <w:tcW w:w="1410"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134"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11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057"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2268"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066"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r>
      <w:tr w:rsidR="00077C74" w:rsidRPr="00E0211A">
        <w:tc>
          <w:tcPr>
            <w:tcW w:w="1410"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134"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11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057"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2268"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066"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r>
      <w:tr w:rsidR="00077C74" w:rsidRPr="00E0211A">
        <w:tc>
          <w:tcPr>
            <w:tcW w:w="1410"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134"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11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057"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2268"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066"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r>
      <w:tr w:rsidR="00077C74" w:rsidRPr="00E0211A">
        <w:tc>
          <w:tcPr>
            <w:tcW w:w="1410"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134"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11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057"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2268"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066"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r>
      <w:tr w:rsidR="00077C74" w:rsidRPr="00E0211A">
        <w:tc>
          <w:tcPr>
            <w:tcW w:w="1410"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134"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75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116" w:type="dxa"/>
            <w:shd w:val="clear" w:color="auto" w:fill="F2F2F2"/>
          </w:tcPr>
          <w:p w:rsidR="00077C74" w:rsidRPr="00E0211A" w:rsidRDefault="00077C74">
            <w:pPr>
              <w:rPr>
                <w:rFonts w:ascii="에브리데이고딕 L" w:eastAsia="에브리데이고딕 L" w:hAnsi="에브리데이고딕 L" w:cs="에브리데이고딕 L"/>
                <w:sz w:val="20"/>
                <w:szCs w:val="24"/>
              </w:rPr>
            </w:pPr>
          </w:p>
        </w:tc>
        <w:tc>
          <w:tcPr>
            <w:tcW w:w="1057"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2268"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066"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r>
    </w:tbl>
    <w:p w:rsidR="00077C74" w:rsidRPr="00E0211A" w:rsidRDefault="00077C74">
      <w:pPr>
        <w:rPr>
          <w:rFonts w:ascii="에브리데이고딕 L" w:eastAsia="에브리데이고딕 L" w:hAnsi="에브리데이고딕 L" w:cs="에브리데이고딕 L"/>
          <w:sz w:val="20"/>
          <w:szCs w:val="24"/>
        </w:rPr>
      </w:pPr>
    </w:p>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[투입인력 프로필]</w:t>
      </w:r>
    </w:p>
    <w:tbl>
      <w:tblPr>
        <w:tblStyle w:val="af9"/>
        <w:tblW w:w="9667" w:type="dxa"/>
        <w:tblInd w:w="-34" w:type="dxa"/>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ayout w:type="fixed"/>
        <w:tblLook w:val="0400" w:firstRow="0" w:lastRow="0" w:firstColumn="0" w:lastColumn="0" w:noHBand="0" w:noVBand="1"/>
      </w:tblPr>
      <w:tblGrid>
        <w:gridCol w:w="9667"/>
      </w:tblGrid>
      <w:tr w:rsidR="00077C74" w:rsidRPr="00E0211A">
        <w:tc>
          <w:tcPr>
            <w:tcW w:w="9667" w:type="dxa"/>
            <w:tcBorders>
              <w:top w:val="single" w:sz="4" w:space="0" w:color="000000"/>
              <w:left w:val="single" w:sz="4" w:space="0" w:color="000000"/>
              <w:bottom w:val="single" w:sz="4" w:space="0" w:color="000000"/>
              <w:right w:val="single" w:sz="4" w:space="0" w:color="000000"/>
            </w:tcBorders>
            <w:shd w:val="clear" w:color="auto" w:fill="auto"/>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b/>
                <w:sz w:val="20"/>
                <w:szCs w:val="24"/>
              </w:rPr>
            </w:pPr>
          </w:p>
          <w:tbl>
            <w:tblPr>
              <w:tblStyle w:val="afa"/>
              <w:tblW w:w="9490" w:type="dxa"/>
              <w:tblInd w:w="0" w:type="dxa"/>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ayout w:type="fixed"/>
              <w:tblLook w:val="0400" w:firstRow="0" w:lastRow="0" w:firstColumn="0" w:lastColumn="0" w:noHBand="0" w:noVBand="1"/>
            </w:tblPr>
            <w:tblGrid>
              <w:gridCol w:w="1693"/>
              <w:gridCol w:w="993"/>
              <w:gridCol w:w="708"/>
              <w:gridCol w:w="1134"/>
              <w:gridCol w:w="1843"/>
              <w:gridCol w:w="1418"/>
              <w:gridCol w:w="1701"/>
            </w:tblGrid>
            <w:tr w:rsidR="00077C74" w:rsidRPr="00E0211A">
              <w:tc>
                <w:tcPr>
                  <w:tcW w:w="1693" w:type="dxa"/>
                  <w:tcBorders>
                    <w:top w:val="single" w:sz="4" w:space="0" w:color="000000"/>
                    <w:left w:val="single" w:sz="4" w:space="0" w:color="000000"/>
                    <w:bottom w:val="single" w:sz="4" w:space="0" w:color="000000"/>
                    <w:right w:val="single" w:sz="4" w:space="0" w:color="000000"/>
                  </w:tcBorders>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성명</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077C74" w:rsidRPr="00E0211A" w:rsidRDefault="00077C74">
                  <w:pPr>
                    <w:rPr>
                      <w:rFonts w:ascii="에브리데이고딕 L" w:eastAsia="에브리데이고딕 L" w:hAnsi="에브리데이고딕 L" w:cs="에브리데이고딕 L"/>
                      <w:sz w:val="20"/>
                      <w:szCs w:val="24"/>
                    </w:rPr>
                  </w:pPr>
                </w:p>
              </w:tc>
              <w:tc>
                <w:tcPr>
                  <w:tcW w:w="708" w:type="dxa"/>
                  <w:tcBorders>
                    <w:top w:val="single" w:sz="4" w:space="0" w:color="000000"/>
                    <w:left w:val="single" w:sz="4" w:space="0" w:color="000000"/>
                    <w:bottom w:val="single" w:sz="4" w:space="0" w:color="000000"/>
                    <w:right w:val="single" w:sz="4" w:space="0" w:color="000000"/>
                  </w:tcBorders>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소속</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077C74" w:rsidRPr="00E0211A" w:rsidRDefault="00077C74">
                  <w:pPr>
                    <w:rPr>
                      <w:rFonts w:ascii="에브리데이고딕 L" w:eastAsia="에브리데이고딕 L" w:hAnsi="에브리데이고딕 L" w:cs="에브리데이고딕 L"/>
                      <w:sz w:val="20"/>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F2F2F2"/>
                </w:tcPr>
                <w:p w:rsidR="00077C74" w:rsidRPr="00E0211A" w:rsidRDefault="0095498F">
                  <w:pPr>
                    <w:jc w:val="cente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b/>
                      <w:sz w:val="20"/>
                      <w:szCs w:val="24"/>
                    </w:rPr>
                    <w:t>직책</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auto"/>
                </w:tcPr>
                <w:p w:rsidR="00077C74" w:rsidRPr="00E0211A" w:rsidRDefault="00077C74">
                  <w:pPr>
                    <w:jc w:val="right"/>
                    <w:rPr>
                      <w:rFonts w:ascii="에브리데이고딕 L" w:eastAsia="에브리데이고딕 L" w:hAnsi="에브리데이고딕 L" w:cs="에브리데이고딕 L"/>
                      <w:sz w:val="20"/>
                      <w:szCs w:val="24"/>
                    </w:rPr>
                  </w:pPr>
                </w:p>
              </w:tc>
            </w:tr>
            <w:tr w:rsidR="00077C74" w:rsidRPr="00E0211A">
              <w:tc>
                <w:tcPr>
                  <w:tcW w:w="1693" w:type="dxa"/>
                  <w:vMerge w:val="restart"/>
                  <w:tcBorders>
                    <w:top w:val="single" w:sz="4" w:space="0" w:color="000000"/>
                    <w:left w:val="single" w:sz="4" w:space="0" w:color="000000"/>
                    <w:bottom w:val="single" w:sz="4" w:space="0" w:color="000000"/>
                    <w:right w:val="single" w:sz="4" w:space="0" w:color="000000"/>
                  </w:tcBorders>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학력</w:t>
                  </w:r>
                </w:p>
              </w:tc>
              <w:tc>
                <w:tcPr>
                  <w:tcW w:w="2835" w:type="dxa"/>
                  <w:gridSpan w:val="3"/>
                  <w:tcBorders>
                    <w:top w:val="single" w:sz="4" w:space="0" w:color="000000"/>
                    <w:left w:val="single" w:sz="4" w:space="0" w:color="000000"/>
                    <w:bottom w:val="single" w:sz="4" w:space="0" w:color="000000"/>
                    <w:right w:val="single" w:sz="4" w:space="0" w:color="000000"/>
                  </w:tcBorders>
                  <w:shd w:val="clear" w:color="auto" w:fill="auto"/>
                </w:tcPr>
                <w:p w:rsidR="00077C74" w:rsidRPr="00E0211A" w:rsidRDefault="0095498F">
                  <w:pPr>
                    <w:jc w:val="right"/>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대학교       전공</w:t>
                  </w:r>
                </w:p>
              </w:tc>
              <w:tc>
                <w:tcPr>
                  <w:tcW w:w="1843" w:type="dxa"/>
                  <w:tcBorders>
                    <w:top w:val="single" w:sz="4" w:space="0" w:color="000000"/>
                    <w:left w:val="single" w:sz="4" w:space="0" w:color="000000"/>
                    <w:bottom w:val="single" w:sz="4" w:space="0" w:color="000000"/>
                    <w:right w:val="single" w:sz="4" w:space="0" w:color="000000"/>
                  </w:tcBorders>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해당분야근무경력</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auto"/>
                </w:tcPr>
                <w:p w:rsidR="00077C74" w:rsidRPr="00E0211A" w:rsidRDefault="0095498F">
                  <w:pPr>
                    <w:jc w:val="right"/>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년    개월</w:t>
                  </w:r>
                </w:p>
              </w:tc>
            </w:tr>
            <w:tr w:rsidR="00077C74" w:rsidRPr="00E0211A">
              <w:tc>
                <w:tcPr>
                  <w:tcW w:w="1693" w:type="dxa"/>
                  <w:vMerge/>
                  <w:tcBorders>
                    <w:top w:val="single" w:sz="4" w:space="0" w:color="000000"/>
                    <w:left w:val="single" w:sz="4" w:space="0" w:color="000000"/>
                    <w:bottom w:val="single" w:sz="4" w:space="0" w:color="000000"/>
                    <w:right w:val="single" w:sz="4" w:space="0" w:color="000000"/>
                  </w:tcBorders>
                  <w:shd w:val="clear" w:color="auto" w:fill="F2F2F2"/>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sz w:val="20"/>
                      <w:szCs w:val="24"/>
                    </w:rPr>
                  </w:pPr>
                </w:p>
              </w:tc>
              <w:tc>
                <w:tcPr>
                  <w:tcW w:w="2835" w:type="dxa"/>
                  <w:gridSpan w:val="3"/>
                  <w:tcBorders>
                    <w:top w:val="single" w:sz="4" w:space="0" w:color="000000"/>
                    <w:left w:val="single" w:sz="4" w:space="0" w:color="000000"/>
                    <w:bottom w:val="single" w:sz="4" w:space="0" w:color="000000"/>
                    <w:right w:val="single" w:sz="4" w:space="0" w:color="000000"/>
                  </w:tcBorders>
                  <w:shd w:val="clear" w:color="auto" w:fill="auto"/>
                </w:tcPr>
                <w:p w:rsidR="00077C74" w:rsidRPr="00E0211A" w:rsidRDefault="0095498F">
                  <w:pPr>
                    <w:jc w:val="right"/>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대학교       전공</w:t>
                  </w:r>
                </w:p>
              </w:tc>
              <w:tc>
                <w:tcPr>
                  <w:tcW w:w="1843" w:type="dxa"/>
                  <w:tcBorders>
                    <w:top w:val="single" w:sz="4" w:space="0" w:color="000000"/>
                    <w:left w:val="single" w:sz="4" w:space="0" w:color="000000"/>
                    <w:bottom w:val="single" w:sz="4" w:space="0" w:color="000000"/>
                    <w:right w:val="single" w:sz="4" w:space="0" w:color="000000"/>
                  </w:tcBorders>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자격증</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auto"/>
                </w:tcPr>
                <w:p w:rsidR="00077C74" w:rsidRPr="00E0211A" w:rsidRDefault="00077C74">
                  <w:pPr>
                    <w:rPr>
                      <w:rFonts w:ascii="에브리데이고딕 L" w:eastAsia="에브리데이고딕 L" w:hAnsi="에브리데이고딕 L" w:cs="에브리데이고딕 L"/>
                      <w:sz w:val="20"/>
                      <w:szCs w:val="24"/>
                    </w:rPr>
                  </w:pPr>
                </w:p>
              </w:tc>
            </w:tr>
            <w:tr w:rsidR="00077C74" w:rsidRPr="00E0211A">
              <w:tc>
                <w:tcPr>
                  <w:tcW w:w="1693" w:type="dxa"/>
                  <w:tcBorders>
                    <w:top w:val="single" w:sz="4" w:space="0" w:color="000000"/>
                    <w:left w:val="single" w:sz="4" w:space="0" w:color="000000"/>
                    <w:bottom w:val="single" w:sz="4" w:space="0" w:color="000000"/>
                    <w:right w:val="single" w:sz="4" w:space="0" w:color="000000"/>
                  </w:tcBorders>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본사업참여임무</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tcPr>
                <w:p w:rsidR="00077C74" w:rsidRPr="00E0211A" w:rsidRDefault="00077C74">
                  <w:pPr>
                    <w:rPr>
                      <w:rFonts w:ascii="에브리데이고딕 L" w:eastAsia="에브리데이고딕 L" w:hAnsi="에브리데이고딕 L" w:cs="에브리데이고딕 L"/>
                      <w:sz w:val="20"/>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기술등급</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077C74" w:rsidRPr="00E0211A" w:rsidRDefault="00077C74">
                  <w:pPr>
                    <w:rPr>
                      <w:rFonts w:ascii="에브리데이고딕 L" w:eastAsia="에브리데이고딕 L" w:hAnsi="에브리데이고딕 L" w:cs="에브리데이고딕 L"/>
                      <w:sz w:val="20"/>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목표투입공수</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77C74" w:rsidRPr="00E0211A" w:rsidRDefault="00077C74">
                  <w:pPr>
                    <w:rPr>
                      <w:rFonts w:ascii="에브리데이고딕 L" w:eastAsia="에브리데이고딕 L" w:hAnsi="에브리데이고딕 L" w:cs="에브리데이고딕 L"/>
                      <w:sz w:val="20"/>
                      <w:szCs w:val="24"/>
                    </w:rPr>
                  </w:pPr>
                </w:p>
              </w:tc>
            </w:tr>
          </w:tbl>
          <w:p w:rsidR="00077C74" w:rsidRPr="00E0211A" w:rsidRDefault="00077C74">
            <w:pPr>
              <w:rPr>
                <w:rFonts w:ascii="에브리데이고딕 L" w:eastAsia="에브리데이고딕 L" w:hAnsi="에브리데이고딕 L" w:cs="에브리데이고딕 L"/>
                <w:sz w:val="20"/>
                <w:szCs w:val="24"/>
              </w:rPr>
            </w:pPr>
          </w:p>
          <w:p w:rsidR="00077C74" w:rsidRPr="00E0211A" w:rsidRDefault="00077C74">
            <w:pPr>
              <w:rPr>
                <w:rFonts w:ascii="에브리데이고딕 L" w:eastAsia="에브리데이고딕 L" w:hAnsi="에브리데이고딕 L" w:cs="에브리데이고딕 L"/>
                <w:sz w:val="20"/>
                <w:szCs w:val="24"/>
              </w:rPr>
            </w:pPr>
          </w:p>
          <w:tbl>
            <w:tblPr>
              <w:tblStyle w:val="afb"/>
              <w:tblW w:w="944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0"/>
              <w:gridCol w:w="2222"/>
              <w:gridCol w:w="1886"/>
              <w:gridCol w:w="1883"/>
              <w:gridCol w:w="1880"/>
            </w:tblGrid>
            <w:tr w:rsidR="00077C74" w:rsidRPr="00E0211A">
              <w:tc>
                <w:tcPr>
                  <w:tcW w:w="9441" w:type="dxa"/>
                  <w:gridSpan w:val="5"/>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경력</w:t>
                  </w:r>
                </w:p>
              </w:tc>
            </w:tr>
            <w:tr w:rsidR="00077C74" w:rsidRPr="00E0211A">
              <w:tc>
                <w:tcPr>
                  <w:tcW w:w="1570" w:type="dxa"/>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사업명</w:t>
                  </w:r>
                </w:p>
              </w:tc>
              <w:tc>
                <w:tcPr>
                  <w:tcW w:w="2222" w:type="dxa"/>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참여기간(년월~년월)</w:t>
                  </w:r>
                </w:p>
              </w:tc>
              <w:tc>
                <w:tcPr>
                  <w:tcW w:w="1886" w:type="dxa"/>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담당업무</w:t>
                  </w:r>
                </w:p>
              </w:tc>
              <w:tc>
                <w:tcPr>
                  <w:tcW w:w="1883" w:type="dxa"/>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발주처</w:t>
                  </w:r>
                </w:p>
              </w:tc>
              <w:tc>
                <w:tcPr>
                  <w:tcW w:w="1880" w:type="dxa"/>
                  <w:shd w:val="clear" w:color="auto" w:fill="F2F2F2"/>
                </w:tcPr>
                <w:p w:rsidR="00077C74" w:rsidRPr="00E0211A" w:rsidRDefault="0095498F">
                  <w:pPr>
                    <w:jc w:val="center"/>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비고</w:t>
                  </w:r>
                </w:p>
              </w:tc>
            </w:tr>
            <w:tr w:rsidR="00077C74" w:rsidRPr="00E0211A">
              <w:trPr>
                <w:trHeight w:val="2749"/>
              </w:trPr>
              <w:tc>
                <w:tcPr>
                  <w:tcW w:w="1570"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2222"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886"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p w:rsidR="00077C74" w:rsidRPr="00E0211A" w:rsidRDefault="00077C74">
                  <w:pPr>
                    <w:jc w:val="center"/>
                    <w:rPr>
                      <w:rFonts w:ascii="에브리데이고딕 L" w:eastAsia="에브리데이고딕 L" w:hAnsi="에브리데이고딕 L" w:cs="에브리데이고딕 L"/>
                      <w:sz w:val="20"/>
                      <w:szCs w:val="24"/>
                    </w:rPr>
                  </w:pPr>
                </w:p>
                <w:p w:rsidR="00077C74" w:rsidRPr="00E0211A" w:rsidRDefault="00077C74">
                  <w:pPr>
                    <w:jc w:val="center"/>
                    <w:rPr>
                      <w:rFonts w:ascii="에브리데이고딕 L" w:eastAsia="에브리데이고딕 L" w:hAnsi="에브리데이고딕 L" w:cs="에브리데이고딕 L"/>
                      <w:sz w:val="20"/>
                      <w:szCs w:val="24"/>
                    </w:rPr>
                  </w:pPr>
                </w:p>
                <w:p w:rsidR="00077C74" w:rsidRPr="00E0211A" w:rsidRDefault="00077C74">
                  <w:pPr>
                    <w:jc w:val="center"/>
                    <w:rPr>
                      <w:rFonts w:ascii="에브리데이고딕 L" w:eastAsia="에브리데이고딕 L" w:hAnsi="에브리데이고딕 L" w:cs="에브리데이고딕 L"/>
                      <w:sz w:val="20"/>
                      <w:szCs w:val="24"/>
                    </w:rPr>
                  </w:pPr>
                </w:p>
                <w:p w:rsidR="00077C74" w:rsidRPr="00E0211A" w:rsidRDefault="00077C74">
                  <w:pPr>
                    <w:jc w:val="center"/>
                    <w:rPr>
                      <w:rFonts w:ascii="에브리데이고딕 L" w:eastAsia="에브리데이고딕 L" w:hAnsi="에브리데이고딕 L" w:cs="에브리데이고딕 L"/>
                      <w:sz w:val="20"/>
                      <w:szCs w:val="24"/>
                    </w:rPr>
                  </w:pPr>
                </w:p>
              </w:tc>
              <w:tc>
                <w:tcPr>
                  <w:tcW w:w="1883"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c>
                <w:tcPr>
                  <w:tcW w:w="1880" w:type="dxa"/>
                  <w:shd w:val="clear" w:color="auto" w:fill="auto"/>
                </w:tcPr>
                <w:p w:rsidR="00077C74" w:rsidRPr="00E0211A" w:rsidRDefault="00077C74">
                  <w:pPr>
                    <w:jc w:val="center"/>
                    <w:rPr>
                      <w:rFonts w:ascii="에브리데이고딕 L" w:eastAsia="에브리데이고딕 L" w:hAnsi="에브리데이고딕 L" w:cs="에브리데이고딕 L"/>
                      <w:sz w:val="20"/>
                      <w:szCs w:val="24"/>
                    </w:rPr>
                  </w:pPr>
                </w:p>
              </w:tc>
            </w:tr>
          </w:tbl>
          <w:p w:rsidR="00077C74" w:rsidRPr="00E0211A" w:rsidRDefault="00077C74">
            <w:pPr>
              <w:jc w:val="center"/>
              <w:rPr>
                <w:rFonts w:ascii="에브리데이고딕 L" w:eastAsia="에브리데이고딕 L" w:hAnsi="에브리데이고딕 L" w:cs="에브리데이고딕 L"/>
                <w:sz w:val="20"/>
                <w:szCs w:val="24"/>
              </w:rPr>
            </w:pPr>
          </w:p>
          <w:p w:rsidR="00077C74" w:rsidRPr="00E0211A" w:rsidRDefault="0095498F">
            <w:p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기술등급은 소프트웨어산업 진흥법 시행령 제1조의2에 의한 소프트웨어기술사의 기술등급 및 인정범위에 따라 기술해야 함</w:t>
            </w:r>
          </w:p>
          <w:p w:rsidR="00077C74" w:rsidRPr="00E0211A" w:rsidRDefault="0095498F">
            <w:p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경력은 해당분야 근무경력에 기술한 내용을 파악 할 수 있도록 기술하여야 함</w:t>
            </w:r>
          </w:p>
          <w:p w:rsidR="00077C74" w:rsidRPr="00E0211A" w:rsidRDefault="0095498F">
            <w:p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참여인력의 기술 등급 확인을 위하여 경력증명서(소프트웨어 기술자 경력증명서, 국민건강보험공단 등 확인 가능한 기간만 인정하는 것을 원칙으로 함), 자격증 사본, 재직증명서를 제안서에 포함해야 함 (별첨으로 첨부)</w:t>
            </w:r>
          </w:p>
          <w:p w:rsidR="00077C74" w:rsidRPr="00E0211A" w:rsidRDefault="0095498F">
            <w:pPr>
              <w:rPr>
                <w:rFonts w:ascii="에브리데이고딕 L" w:eastAsia="에브리데이고딕 L" w:hAnsi="에브리데이고딕 L" w:cs="에브리데이고딕 L"/>
                <w:sz w:val="20"/>
                <w:szCs w:val="24"/>
              </w:rPr>
            </w:pPr>
            <w:r w:rsidRPr="00E0211A">
              <w:rPr>
                <w:rFonts w:ascii="에브리데이고딕 L" w:eastAsia="에브리데이고딕 L" w:hAnsi="에브리데이고딕 L" w:cs="에브리데이고딕 L"/>
                <w:sz w:val="20"/>
                <w:szCs w:val="24"/>
              </w:rPr>
              <w:t>※ 추후 사실과 다를 경우, 계약 파기의 요인이 될 수 있음</w:t>
            </w:r>
          </w:p>
        </w:tc>
      </w:tr>
    </w:tbl>
    <w:p w:rsidR="00077C74" w:rsidRDefault="00077C74">
      <w:pPr>
        <w:spacing w:line="261" w:lineRule="auto"/>
        <w:ind w:firstLine="388"/>
        <w:jc w:val="both"/>
        <w:rPr>
          <w:rFonts w:ascii="에브리데이고딕 L" w:eastAsia="에브리데이고딕 L" w:hAnsi="에브리데이고딕 L" w:cs="에브리데이고딕 L"/>
          <w:b/>
          <w:sz w:val="20"/>
          <w:szCs w:val="24"/>
        </w:rPr>
      </w:pPr>
    </w:p>
    <w:p w:rsidR="006E7D6C" w:rsidRDefault="006E7D6C">
      <w:pPr>
        <w:spacing w:line="261" w:lineRule="auto"/>
        <w:ind w:firstLine="388"/>
        <w:jc w:val="both"/>
        <w:rPr>
          <w:rFonts w:ascii="에브리데이고딕 L" w:eastAsia="에브리데이고딕 L" w:hAnsi="에브리데이고딕 L" w:cs="에브리데이고딕 L"/>
          <w:b/>
          <w:sz w:val="20"/>
          <w:szCs w:val="24"/>
        </w:rPr>
      </w:pPr>
    </w:p>
    <w:p w:rsidR="006E7D6C" w:rsidRPr="00E0211A" w:rsidRDefault="006E7D6C">
      <w:pPr>
        <w:spacing w:line="261" w:lineRule="auto"/>
        <w:ind w:firstLine="388"/>
        <w:jc w:val="both"/>
        <w:rPr>
          <w:rFonts w:ascii="에브리데이고딕 L" w:eastAsia="에브리데이고딕 L" w:hAnsi="에브리데이고딕 L" w:cs="에브리데이고딕 L" w:hint="eastAsia"/>
          <w:b/>
          <w:sz w:val="20"/>
          <w:szCs w:val="24"/>
        </w:rPr>
      </w:pPr>
    </w:p>
    <w:p w:rsidR="00077C74" w:rsidRPr="00E0211A" w:rsidRDefault="00077C74">
      <w:pPr>
        <w:spacing w:line="261" w:lineRule="auto"/>
        <w:ind w:firstLine="388"/>
        <w:jc w:val="both"/>
        <w:rPr>
          <w:rFonts w:ascii="에브리데이고딕 L" w:eastAsia="에브리데이고딕 L" w:hAnsi="에브리데이고딕 L" w:cs="에브리데이고딕 L"/>
          <w:b/>
          <w:sz w:val="20"/>
          <w:szCs w:val="24"/>
        </w:rPr>
      </w:pPr>
    </w:p>
    <w:p w:rsidR="00077C74" w:rsidRPr="00E0211A" w:rsidRDefault="0095498F">
      <w:pPr>
        <w:spacing w:line="261" w:lineRule="auto"/>
        <w:ind w:firstLine="388"/>
        <w:jc w:val="both"/>
        <w:rPr>
          <w:rFonts w:ascii="에브리데이고딕 L" w:eastAsia="에브리데이고딕 L" w:hAnsi="에브리데이고딕 L" w:cs="에브리데이고딕 L"/>
          <w:b/>
          <w:sz w:val="20"/>
          <w:szCs w:val="24"/>
        </w:rPr>
      </w:pPr>
      <w:r w:rsidRPr="00E0211A">
        <w:rPr>
          <w:rFonts w:ascii="에브리데이고딕 L" w:eastAsia="에브리데이고딕 L" w:hAnsi="에브리데이고딕 L" w:cs="에브리데이고딕 L"/>
          <w:b/>
          <w:sz w:val="20"/>
          <w:szCs w:val="24"/>
        </w:rPr>
        <w:t>[별첨5] 사전보안성 심사 체크 리스트</w:t>
      </w:r>
    </w:p>
    <w:tbl>
      <w:tblPr>
        <w:tblStyle w:val="afc"/>
        <w:tblW w:w="10145" w:type="dxa"/>
        <w:tblInd w:w="0" w:type="dxa"/>
        <w:tblLayout w:type="fixed"/>
        <w:tblLook w:val="0400" w:firstRow="0" w:lastRow="0" w:firstColumn="0" w:lastColumn="0" w:noHBand="0" w:noVBand="1"/>
      </w:tblPr>
      <w:tblGrid>
        <w:gridCol w:w="579"/>
        <w:gridCol w:w="1343"/>
        <w:gridCol w:w="2243"/>
        <w:gridCol w:w="5980"/>
      </w:tblGrid>
      <w:tr w:rsidR="00077C74" w:rsidRPr="00E0211A" w:rsidTr="003C0CDB">
        <w:trPr>
          <w:trHeight w:val="287"/>
        </w:trPr>
        <w:tc>
          <w:tcPr>
            <w:tcW w:w="579"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color w:val="000000"/>
                <w:sz w:val="20"/>
                <w:szCs w:val="24"/>
              </w:rPr>
            </w:pPr>
            <w:r w:rsidRPr="00E0211A">
              <w:rPr>
                <w:rFonts w:ascii="에브리데이고딕 L" w:eastAsia="에브리데이고딕 L" w:hAnsi="에브리데이고딕 L" w:cs="에브리데이고딕 L"/>
                <w:b/>
                <w:color w:val="000000"/>
                <w:sz w:val="20"/>
                <w:szCs w:val="24"/>
              </w:rPr>
              <w:lastRenderedPageBreak/>
              <w:t>No.</w:t>
            </w:r>
          </w:p>
        </w:tc>
        <w:tc>
          <w:tcPr>
            <w:tcW w:w="134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color w:val="000000"/>
                <w:sz w:val="20"/>
                <w:szCs w:val="24"/>
              </w:rPr>
            </w:pPr>
            <w:r w:rsidRPr="00E0211A">
              <w:rPr>
                <w:rFonts w:ascii="에브리데이고딕 L" w:eastAsia="에브리데이고딕 L" w:hAnsi="에브리데이고딕 L" w:cs="에브리데이고딕 L"/>
                <w:b/>
                <w:color w:val="000000"/>
                <w:sz w:val="20"/>
                <w:szCs w:val="24"/>
              </w:rPr>
              <w:t>구분</w:t>
            </w:r>
          </w:p>
        </w:tc>
        <w:tc>
          <w:tcPr>
            <w:tcW w:w="224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color w:val="000000"/>
                <w:sz w:val="20"/>
                <w:szCs w:val="24"/>
              </w:rPr>
            </w:pPr>
            <w:r w:rsidRPr="00E0211A">
              <w:rPr>
                <w:rFonts w:ascii="에브리데이고딕 L" w:eastAsia="에브리데이고딕 L" w:hAnsi="에브리데이고딕 L" w:cs="에브리데이고딕 L"/>
                <w:b/>
                <w:color w:val="000000"/>
                <w:sz w:val="20"/>
                <w:szCs w:val="24"/>
              </w:rPr>
              <w:t>항목</w:t>
            </w:r>
          </w:p>
        </w:tc>
        <w:tc>
          <w:tcPr>
            <w:tcW w:w="598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077C74" w:rsidRPr="00E0211A" w:rsidRDefault="0095498F">
            <w:pPr>
              <w:spacing w:line="240" w:lineRule="auto"/>
              <w:jc w:val="center"/>
              <w:rPr>
                <w:rFonts w:ascii="에브리데이고딕 L" w:eastAsia="에브리데이고딕 L" w:hAnsi="에브리데이고딕 L" w:cs="에브리데이고딕 L"/>
                <w:b/>
                <w:color w:val="000000"/>
                <w:sz w:val="20"/>
                <w:szCs w:val="24"/>
              </w:rPr>
            </w:pPr>
            <w:r w:rsidRPr="00E0211A">
              <w:rPr>
                <w:rFonts w:ascii="에브리데이고딕 L" w:eastAsia="에브리데이고딕 L" w:hAnsi="에브리데이고딕 L" w:cs="에브리데이고딕 L"/>
                <w:b/>
                <w:color w:val="000000"/>
                <w:sz w:val="20"/>
                <w:szCs w:val="24"/>
              </w:rPr>
              <w:t>내용</w:t>
            </w:r>
          </w:p>
        </w:tc>
      </w:tr>
      <w:tr w:rsidR="00077C74" w:rsidRPr="00E0211A" w:rsidTr="003C0CDB">
        <w:trPr>
          <w:trHeight w:val="330"/>
        </w:trPr>
        <w:tc>
          <w:tcPr>
            <w:tcW w:w="579"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b/>
                <w:color w:val="000000"/>
                <w:sz w:val="20"/>
                <w:szCs w:val="24"/>
              </w:rPr>
            </w:pPr>
          </w:p>
        </w:tc>
        <w:tc>
          <w:tcPr>
            <w:tcW w:w="1343"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b/>
                <w:color w:val="000000"/>
                <w:sz w:val="20"/>
                <w:szCs w:val="24"/>
              </w:rPr>
            </w:pPr>
          </w:p>
        </w:tc>
        <w:tc>
          <w:tcPr>
            <w:tcW w:w="2243"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b/>
                <w:color w:val="000000"/>
                <w:sz w:val="20"/>
                <w:szCs w:val="24"/>
              </w:rPr>
            </w:pPr>
          </w:p>
        </w:tc>
        <w:tc>
          <w:tcPr>
            <w:tcW w:w="5980"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077C74" w:rsidRPr="00E0211A" w:rsidRDefault="00077C74">
            <w:pPr>
              <w:widowControl w:val="0"/>
              <w:pBdr>
                <w:top w:val="nil"/>
                <w:left w:val="nil"/>
                <w:bottom w:val="nil"/>
                <w:right w:val="nil"/>
                <w:between w:val="nil"/>
              </w:pBdr>
              <w:rPr>
                <w:rFonts w:ascii="에브리데이고딕 L" w:eastAsia="에브리데이고딕 L" w:hAnsi="에브리데이고딕 L" w:cs="에브리데이고딕 L"/>
                <w:b/>
                <w:color w:val="000000"/>
                <w:sz w:val="20"/>
                <w:szCs w:val="24"/>
              </w:rPr>
            </w:pPr>
          </w:p>
        </w:tc>
      </w:tr>
      <w:tr w:rsidR="00077C74" w:rsidRPr="00E0211A" w:rsidTr="003C0CDB">
        <w:trPr>
          <w:trHeight w:val="300"/>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w:t>
            </w:r>
          </w:p>
        </w:tc>
        <w:tc>
          <w:tcPr>
            <w:tcW w:w="1343" w:type="dxa"/>
            <w:vMerge w:val="restart"/>
            <w:tcBorders>
              <w:top w:val="nil"/>
              <w:left w:val="single" w:sz="4" w:space="0" w:color="000000"/>
              <w:bottom w:val="nil"/>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보안 요구사항</w:t>
            </w: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사전 보안성 검토 요청 신청</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'사전 보안성 검토 요청서' 작성을 통한 보안 담당자 검토 진행 요청 여부</w:t>
            </w:r>
            <w:r w:rsidRPr="006E7D6C">
              <w:rPr>
                <w:rFonts w:ascii="에브리데이고딕 L" w:eastAsia="에브리데이고딕 L" w:hAnsi="에브리데이고딕 L" w:cs="에브리데이고딕 L"/>
                <w:sz w:val="18"/>
                <w:szCs w:val="24"/>
              </w:rPr>
              <w:br/>
              <w:t xml:space="preserve">    - 블라섬 &gt; 전자결재 &gt; 결재문서작성 &gt; 정보보안 &gt; '사전 보안성 검토 요청서'</w:t>
            </w:r>
          </w:p>
        </w:tc>
      </w:tr>
      <w:tr w:rsidR="00077C74" w:rsidRPr="00E0211A" w:rsidTr="003C0CDB">
        <w:trPr>
          <w:trHeight w:val="319"/>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2</w:t>
            </w:r>
          </w:p>
        </w:tc>
        <w:tc>
          <w:tcPr>
            <w:tcW w:w="1343" w:type="dxa"/>
            <w:vMerge/>
            <w:tcBorders>
              <w:top w:val="nil"/>
              <w:left w:val="single" w:sz="4" w:space="0" w:color="000000"/>
              <w:bottom w:val="nil"/>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보안 담당자 리뷰</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각 사 보안부서/담당자와 리뷰 후 보안 관련 요구 사항 확인 여부</w:t>
            </w:r>
          </w:p>
        </w:tc>
      </w:tr>
      <w:tr w:rsidR="00077C74" w:rsidRPr="00E0211A" w:rsidTr="003C0CDB">
        <w:trPr>
          <w:trHeight w:val="319"/>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3</w:t>
            </w:r>
          </w:p>
        </w:tc>
        <w:tc>
          <w:tcPr>
            <w:tcW w:w="1343" w:type="dxa"/>
            <w:vMerge/>
            <w:tcBorders>
              <w:top w:val="nil"/>
              <w:left w:val="single" w:sz="4" w:space="0" w:color="000000"/>
              <w:bottom w:val="nil"/>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예산 반영</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보안 솔루션 적용 및 취약점 점검 등에 관한 시스템 구현 시 예산 반영</w:t>
            </w:r>
            <w:r w:rsidRPr="006E7D6C">
              <w:rPr>
                <w:rFonts w:ascii="에브리데이고딕 L" w:eastAsia="에브리데이고딕 L" w:hAnsi="에브리데이고딕 L" w:cs="에브리데이고딕 L"/>
                <w:sz w:val="18"/>
                <w:szCs w:val="24"/>
              </w:rPr>
              <w:br/>
              <w:t xml:space="preserve">   - 시큐어 코딩, 모의해킹, SSL 인증, 부가인증, DB접근통제, 망분리(VDI) 등</w:t>
            </w:r>
          </w:p>
        </w:tc>
      </w:tr>
      <w:tr w:rsidR="00077C74" w:rsidRPr="00E0211A" w:rsidTr="003C0CDB">
        <w:trPr>
          <w:trHeight w:val="326"/>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4</w:t>
            </w:r>
          </w:p>
        </w:tc>
        <w:tc>
          <w:tcPr>
            <w:tcW w:w="1343" w:type="dxa"/>
            <w:vMerge/>
            <w:tcBorders>
              <w:top w:val="nil"/>
              <w:left w:val="single" w:sz="4" w:space="0" w:color="000000"/>
              <w:bottom w:val="nil"/>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계약시 보안 요구 사항 반영</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보안 요구 사항이 시스템 설계 시 반영 될 수 있도록 계약 시 내용 포함</w:t>
            </w:r>
          </w:p>
        </w:tc>
      </w:tr>
      <w:tr w:rsidR="00077C74" w:rsidRPr="00E0211A" w:rsidTr="003C0CDB">
        <w:trPr>
          <w:trHeight w:val="326"/>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w:t>
            </w:r>
          </w:p>
        </w:tc>
        <w:tc>
          <w:tcPr>
            <w:tcW w:w="134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인적 보안</w:t>
            </w: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정보 및 비밀 유지</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보안서약서 징구 </w:t>
            </w:r>
            <w:r w:rsidRPr="006E7D6C">
              <w:rPr>
                <w:rFonts w:ascii="에브리데이고딕 L" w:eastAsia="에브리데이고딕 L" w:hAnsi="에브리데이고딕 L" w:cs="에브리데이고딕 L"/>
                <w:sz w:val="18"/>
                <w:szCs w:val="24"/>
              </w:rPr>
              <w:br/>
              <w:t xml:space="preserve">   - 용역업체(개발사 등) 인력 투입 및 변경 시</w:t>
            </w:r>
            <w:r w:rsidRPr="006E7D6C">
              <w:rPr>
                <w:rFonts w:ascii="에브리데이고딕 L" w:eastAsia="에브리데이고딕 L" w:hAnsi="에브리데이고딕 L" w:cs="에브리데이고딕 L"/>
                <w:sz w:val="18"/>
                <w:szCs w:val="24"/>
              </w:rPr>
              <w:br/>
              <w:t xml:space="preserve">     * 관계사별 서약서 작성 기준 확인 후 작성 필요</w:t>
            </w:r>
          </w:p>
        </w:tc>
      </w:tr>
      <w:tr w:rsidR="00077C74" w:rsidRPr="00E0211A" w:rsidTr="003C0CDB">
        <w:trPr>
          <w:trHeight w:val="326"/>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2</w:t>
            </w: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시큐어코딩 인력 확인</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구축/운영 개발 인력의 시큐어코딩 수료자 포함</w:t>
            </w:r>
            <w:r w:rsidRPr="006E7D6C">
              <w:rPr>
                <w:rFonts w:ascii="에브리데이고딕 L" w:eastAsia="에브리데이고딕 L" w:hAnsi="에브리데이고딕 L" w:cs="에브리데이고딕 L"/>
                <w:sz w:val="18"/>
                <w:szCs w:val="24"/>
              </w:rPr>
              <w:br/>
              <w:t xml:space="preserve">   - 시큐어코딩 전문교육 수료자를 상시 1명 이상 투입 및 교육 수료증 사본 징구</w:t>
            </w:r>
          </w:p>
        </w:tc>
      </w:tr>
      <w:tr w:rsidR="00077C74" w:rsidRPr="00E0211A" w:rsidTr="003C0CDB">
        <w:trPr>
          <w:trHeight w:val="326"/>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3</w:t>
            </w: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보안 교육</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용업업체(개발사 등) 정보보호 교육/훈련 여부 확인 </w:t>
            </w:r>
            <w:r w:rsidRPr="006E7D6C">
              <w:rPr>
                <w:rFonts w:ascii="에브리데이고딕 L" w:eastAsia="에브리데이고딕 L" w:hAnsi="에브리데이고딕 L" w:cs="에브리데이고딕 L"/>
                <w:sz w:val="18"/>
                <w:szCs w:val="24"/>
              </w:rPr>
              <w:br/>
              <w:t xml:space="preserve">   - 교육 이수 확인 증적 확인 또는 보안교육 자료 제공 후 자체 교육 진행 등</w:t>
            </w:r>
          </w:p>
        </w:tc>
      </w:tr>
      <w:tr w:rsidR="00077C74" w:rsidRPr="00E0211A" w:rsidTr="003C0CDB">
        <w:trPr>
          <w:trHeight w:val="326"/>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4</w:t>
            </w: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프로젝트 수행 인력 검증</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협력 회사 인력에 대한 변동사항 확인</w:t>
            </w:r>
            <w:r w:rsidRPr="006E7D6C">
              <w:rPr>
                <w:rFonts w:ascii="에브리데이고딕 L" w:eastAsia="에브리데이고딕 L" w:hAnsi="에브리데이고딕 L" w:cs="에브리데이고딕 L"/>
                <w:sz w:val="18"/>
                <w:szCs w:val="24"/>
              </w:rPr>
              <w:br/>
              <w:t xml:space="preserve">   - 주 단위 확인 </w:t>
            </w:r>
          </w:p>
        </w:tc>
      </w:tr>
      <w:tr w:rsidR="00077C74" w:rsidRPr="003C0CDB" w:rsidTr="003C0CDB">
        <w:trPr>
          <w:trHeight w:val="1637"/>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5</w:t>
            </w:r>
          </w:p>
        </w:tc>
        <w:tc>
          <w:tcPr>
            <w:tcW w:w="1343" w:type="dxa"/>
            <w:vMerge w:val="restart"/>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개발 환경 보안</w:t>
            </w: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단말기 보안</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용역업체 직원의 비인가 정보통신장비(노트북 등) 휴대ㆍ반입 확인</w:t>
            </w:r>
            <w:r w:rsidRPr="006E7D6C">
              <w:rPr>
                <w:rFonts w:ascii="에브리데이고딕 L" w:eastAsia="에브리데이고딕 L" w:hAnsi="에브리데이고딕 L" w:cs="에브리데이고딕 L"/>
                <w:sz w:val="18"/>
                <w:szCs w:val="24"/>
              </w:rPr>
              <w:br/>
              <w:t xml:space="preserve">   - 적정성 검토 및 필요 시 승인 후 관리 대장 작성아여 관리, 전산기기 반입 신청</w:t>
            </w:r>
            <w:r w:rsidRPr="006E7D6C">
              <w:rPr>
                <w:rFonts w:ascii="에브리데이고딕 L" w:eastAsia="에브리데이고딕 L" w:hAnsi="에브리데이고딕 L" w:cs="에브리데이고딕 L"/>
                <w:sz w:val="18"/>
                <w:szCs w:val="24"/>
              </w:rPr>
              <w:br/>
            </w:r>
            <w:r w:rsidRPr="006E7D6C">
              <w:rPr>
                <w:rFonts w:ascii="에브리데이고딕 L" w:eastAsia="에브리데이고딕 L" w:hAnsi="에브리데이고딕 L" w:cs="에브리데이고딕 L"/>
                <w:sz w:val="18"/>
                <w:szCs w:val="24"/>
              </w:rPr>
              <w:b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물리적 잠금장치 사용 및 외부 반출 시 통제</w:t>
            </w:r>
            <w:r w:rsidRPr="006E7D6C">
              <w:rPr>
                <w:rFonts w:ascii="에브리데이고딕 L" w:eastAsia="에브리데이고딕 L" w:hAnsi="에브리데이고딕 L" w:cs="에브리데이고딕 L"/>
                <w:sz w:val="18"/>
                <w:szCs w:val="24"/>
              </w:rPr>
              <w:br/>
            </w:r>
            <w:r w:rsidRPr="006E7D6C">
              <w:rPr>
                <w:rFonts w:ascii="에브리데이고딕 L" w:eastAsia="에브리데이고딕 L" w:hAnsi="에브리데이고딕 L" w:cs="에브리데이고딕 L"/>
                <w:sz w:val="18"/>
                <w:szCs w:val="24"/>
              </w:rPr>
              <w:b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용역업체 직원 PC의 필수 보안 솔루션 설치</w:t>
            </w:r>
            <w:r w:rsidRPr="006E7D6C">
              <w:rPr>
                <w:rFonts w:ascii="에브리데이고딕 L" w:eastAsia="에브리데이고딕 L" w:hAnsi="에브리데이고딕 L" w:cs="에브리데이고딕 L"/>
                <w:sz w:val="18"/>
                <w:szCs w:val="24"/>
              </w:rPr>
              <w:br/>
              <w:t xml:space="preserve">  - AD, 백신, Escort, DRM, DLP, 아이몬, WPM, DB/Node Safer Agent</w:t>
            </w:r>
            <w:r w:rsidRPr="006E7D6C">
              <w:rPr>
                <w:rFonts w:ascii="에브리데이고딕 L" w:eastAsia="에브리데이고딕 L" w:hAnsi="에브리데이고딕 L" w:cs="에브리데이고딕 L"/>
                <w:sz w:val="18"/>
                <w:szCs w:val="24"/>
              </w:rPr>
              <w:br/>
            </w:r>
            <w:r w:rsidRPr="006E7D6C">
              <w:rPr>
                <w:rFonts w:ascii="에브리데이고딕 L" w:eastAsia="에브리데이고딕 L" w:hAnsi="에브리데이고딕 L" w:cs="에브리데이고딕 L"/>
                <w:sz w:val="18"/>
                <w:szCs w:val="24"/>
              </w:rPr>
              <w:b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백신 프로그램 자동 업데이트 및 실시간 감시 기능 사용</w:t>
            </w:r>
            <w:r w:rsidRPr="006E7D6C">
              <w:rPr>
                <w:rFonts w:ascii="에브리데이고딕 L" w:eastAsia="에브리데이고딕 L" w:hAnsi="에브리데이고딕 L" w:cs="에브리데이고딕 L"/>
                <w:sz w:val="18"/>
                <w:szCs w:val="24"/>
              </w:rPr>
              <w:br/>
            </w:r>
            <w:r w:rsidRPr="006E7D6C">
              <w:rPr>
                <w:rFonts w:ascii="에브리데이고딕 L" w:eastAsia="에브리데이고딕 L" w:hAnsi="에브리데이고딕 L" w:cs="에브리데이고딕 L"/>
                <w:sz w:val="18"/>
                <w:szCs w:val="24"/>
              </w:rPr>
              <w:b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설치된 운영체제 및 응용프로그램 최신 상태 유지</w:t>
            </w:r>
            <w:r w:rsidRPr="006E7D6C">
              <w:rPr>
                <w:rFonts w:ascii="에브리데이고딕 L" w:eastAsia="에브리데이고딕 L" w:hAnsi="에브리데이고딕 L" w:cs="에브리데이고딕 L"/>
                <w:sz w:val="18"/>
                <w:szCs w:val="24"/>
              </w:rPr>
              <w:br/>
            </w:r>
            <w:r w:rsidRPr="006E7D6C">
              <w:rPr>
                <w:rFonts w:ascii="에브리데이고딕 L" w:eastAsia="에브리데이고딕 L" w:hAnsi="에브리데이고딕 L" w:cs="에브리데이고딕 L"/>
                <w:sz w:val="18"/>
                <w:szCs w:val="24"/>
              </w:rPr>
              <w:b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불법 S/W 등 미승인 S/W 설치 금지</w:t>
            </w:r>
            <w:r w:rsidRPr="006E7D6C">
              <w:rPr>
                <w:rFonts w:ascii="에브리데이고딕 L" w:eastAsia="에브리데이고딕 L" w:hAnsi="에브리데이고딕 L" w:cs="에브리데이고딕 L"/>
                <w:sz w:val="18"/>
                <w:szCs w:val="24"/>
              </w:rPr>
              <w:br/>
            </w:r>
            <w:r w:rsidRPr="006E7D6C">
              <w:rPr>
                <w:rFonts w:ascii="에브리데이고딕 L" w:eastAsia="에브리데이고딕 L" w:hAnsi="에브리데이고딕 L" w:cs="에브리데이고딕 L"/>
                <w:sz w:val="18"/>
                <w:szCs w:val="24"/>
              </w:rPr>
              <w:b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외부에서 원격 접속을 통한 작업 통제</w:t>
            </w:r>
          </w:p>
        </w:tc>
      </w:tr>
      <w:tr w:rsidR="00077C74" w:rsidRPr="00E0211A" w:rsidTr="003C0CDB">
        <w:trPr>
          <w:trHeight w:val="326"/>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6</w:t>
            </w:r>
          </w:p>
        </w:tc>
        <w:tc>
          <w:tcPr>
            <w:tcW w:w="1343" w:type="dxa"/>
            <w:vMerge/>
            <w:tcBorders>
              <w:top w:val="nil"/>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개발 전용 VDI 사용</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용역업체(개발자 등)는 개발 전용 VDI 등 단말기 사용</w:t>
            </w:r>
          </w:p>
        </w:tc>
      </w:tr>
      <w:tr w:rsidR="00077C74" w:rsidRPr="00E0211A" w:rsidTr="003C0CDB">
        <w:trPr>
          <w:trHeight w:val="340"/>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7</w:t>
            </w:r>
          </w:p>
        </w:tc>
        <w:tc>
          <w:tcPr>
            <w:tcW w:w="1343" w:type="dxa"/>
            <w:vMerge/>
            <w:tcBorders>
              <w:top w:val="nil"/>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신규 서버 보안</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신규 서버 취약점 점검이 진행 될 수 있도록 서버 정보 공유</w:t>
            </w:r>
            <w:r w:rsidRPr="006E7D6C">
              <w:rPr>
                <w:rFonts w:ascii="에브리데이고딕 L" w:eastAsia="에브리데이고딕 L" w:hAnsi="에브리데이고딕 L" w:cs="에브리데이고딕 L"/>
                <w:sz w:val="18"/>
                <w:szCs w:val="24"/>
              </w:rPr>
              <w:br/>
              <w:t xml:space="preserve">   - to I&amp;C 개발보안담당자</w:t>
            </w:r>
          </w:p>
        </w:tc>
      </w:tr>
      <w:tr w:rsidR="00077C74" w:rsidRPr="00E0211A" w:rsidTr="003C0CDB">
        <w:trPr>
          <w:trHeight w:val="465"/>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8</w:t>
            </w:r>
          </w:p>
        </w:tc>
        <w:tc>
          <w:tcPr>
            <w:tcW w:w="1343" w:type="dxa"/>
            <w:vMerge/>
            <w:tcBorders>
              <w:top w:val="nil"/>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계정 관리</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개발자별 개발 전용 계정 부여</w:t>
            </w:r>
            <w:r w:rsidRPr="006E7D6C">
              <w:rPr>
                <w:rFonts w:ascii="에브리데이고딕 L" w:eastAsia="에브리데이고딕 L" w:hAnsi="에브리데이고딕 L" w:cs="에브리데이고딕 L"/>
                <w:sz w:val="18"/>
                <w:szCs w:val="24"/>
              </w:rPr>
              <w:br/>
              <w:t xml:space="preserve">   - 협력사 PC 계정 신청</w:t>
            </w:r>
            <w:r w:rsidRPr="006E7D6C">
              <w:rPr>
                <w:rFonts w:ascii="에브리데이고딕 L" w:eastAsia="에브리데이고딕 L" w:hAnsi="에브리데이고딕 L" w:cs="에브리데이고딕 L"/>
                <w:sz w:val="18"/>
                <w:szCs w:val="24"/>
              </w:rPr>
              <w:br/>
            </w:r>
            <w:r w:rsidRPr="006E7D6C">
              <w:rPr>
                <w:rFonts w:ascii="에브리데이고딕 L" w:eastAsia="에브리데이고딕 L" w:hAnsi="에브리데이고딕 L" w:cs="에브리데이고딕 L"/>
                <w:sz w:val="18"/>
                <w:szCs w:val="24"/>
              </w:rPr>
              <w:b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비밀번과 관리 기준에 따른 개발자 계정의 비밀번호 관리</w:t>
            </w:r>
          </w:p>
        </w:tc>
      </w:tr>
      <w:tr w:rsidR="00077C74" w:rsidRPr="00E0211A" w:rsidTr="003C0CDB">
        <w:trPr>
          <w:trHeight w:val="327"/>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9</w:t>
            </w:r>
          </w:p>
        </w:tc>
        <w:tc>
          <w:tcPr>
            <w:tcW w:w="1343" w:type="dxa"/>
            <w:vMerge/>
            <w:tcBorders>
              <w:top w:val="nil"/>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최소한의 접근 권한 부여</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개발에 필요한 최소한의 범위에서 개발 시스템의 접근 권한 부여</w:t>
            </w:r>
          </w:p>
        </w:tc>
      </w:tr>
      <w:tr w:rsidR="00077C74" w:rsidRPr="00E0211A" w:rsidTr="003C0CDB">
        <w:trPr>
          <w:trHeight w:val="326"/>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10</w:t>
            </w:r>
          </w:p>
        </w:tc>
        <w:tc>
          <w:tcPr>
            <w:tcW w:w="1343" w:type="dxa"/>
            <w:vMerge/>
            <w:tcBorders>
              <w:top w:val="nil"/>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작업 이력 관리</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작업 이력 로깅 및 모니터링</w:t>
            </w:r>
            <w:r w:rsidRPr="006E7D6C">
              <w:rPr>
                <w:rFonts w:ascii="에브리데이고딕 L" w:eastAsia="에브리데이고딕 L" w:hAnsi="에브리데이고딕 L" w:cs="에브리데이고딕 L"/>
                <w:sz w:val="18"/>
                <w:szCs w:val="24"/>
              </w:rPr>
              <w:br/>
              <w:t xml:space="preserve">   - 월단위 모니터링</w:t>
            </w:r>
          </w:p>
        </w:tc>
      </w:tr>
      <w:tr w:rsidR="00077C74" w:rsidRPr="00E0211A" w:rsidTr="003C0CDB">
        <w:trPr>
          <w:trHeight w:val="326"/>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11</w:t>
            </w:r>
          </w:p>
        </w:tc>
        <w:tc>
          <w:tcPr>
            <w:tcW w:w="1343" w:type="dxa"/>
            <w:vMerge/>
            <w:tcBorders>
              <w:top w:val="nil"/>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실 데이터 활용한 테스트 금지</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개발 테스트용 테스트 데이터를 활용한 개발 테스트 </w:t>
            </w:r>
            <w:r w:rsidRPr="006E7D6C">
              <w:rPr>
                <w:rFonts w:ascii="에브리데이고딕 L" w:eastAsia="에브리데이고딕 L" w:hAnsi="에브리데이고딕 L" w:cs="에브리데이고딕 L"/>
                <w:sz w:val="18"/>
                <w:szCs w:val="24"/>
              </w:rPr>
              <w:br/>
              <w:t xml:space="preserve">   - 개발 테스트 시 실 데이터 활용한 테스트 금지 원칙</w:t>
            </w:r>
            <w:r w:rsidRPr="006E7D6C">
              <w:rPr>
                <w:rFonts w:ascii="에브리데이고딕 L" w:eastAsia="에브리데이고딕 L" w:hAnsi="에브리데이고딕 L" w:cs="에브리데이고딕 L"/>
                <w:sz w:val="18"/>
                <w:szCs w:val="24"/>
              </w:rPr>
              <w:br/>
              <w:t xml:space="preserve">     (실 운영 데이터 사용 필요 시 각 사 보안조직 검토 필요)</w:t>
            </w:r>
          </w:p>
        </w:tc>
      </w:tr>
      <w:tr w:rsidR="00077C74" w:rsidRPr="00E0211A" w:rsidTr="003C0CDB">
        <w:trPr>
          <w:trHeight w:val="326"/>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12</w:t>
            </w:r>
          </w:p>
        </w:tc>
        <w:tc>
          <w:tcPr>
            <w:tcW w:w="1343" w:type="dxa"/>
            <w:vMerge/>
            <w:tcBorders>
              <w:top w:val="nil"/>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프로젝트 수행 장소 보안</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프로젝트 수행 장소에 대한 보안 관리 </w:t>
            </w:r>
            <w:r w:rsidRPr="006E7D6C">
              <w:rPr>
                <w:rFonts w:ascii="에브리데이고딕 L" w:eastAsia="에브리데이고딕 L" w:hAnsi="에브리데이고딕 L" w:cs="에브리데이고딕 L"/>
                <w:sz w:val="18"/>
                <w:szCs w:val="24"/>
              </w:rPr>
              <w:br/>
              <w:t xml:space="preserve">  - 퇴근 시 잠금 등</w:t>
            </w:r>
          </w:p>
        </w:tc>
      </w:tr>
      <w:tr w:rsidR="00077C74" w:rsidRPr="00E0211A" w:rsidTr="003C0CDB">
        <w:trPr>
          <w:trHeight w:val="285"/>
        </w:trPr>
        <w:tc>
          <w:tcPr>
            <w:tcW w:w="579" w:type="dxa"/>
            <w:tcBorders>
              <w:top w:val="nil"/>
              <w:left w:val="single" w:sz="4" w:space="0" w:color="000000"/>
              <w:bottom w:val="single" w:sz="4" w:space="0" w:color="000000"/>
              <w:right w:val="single" w:sz="4" w:space="0" w:color="000000"/>
            </w:tcBorders>
            <w:shd w:val="clear" w:color="auto" w:fill="auto"/>
            <w:vAlign w:val="center"/>
          </w:tcPr>
          <w:p w:rsidR="00077C74" w:rsidRPr="006E7D6C" w:rsidRDefault="0095498F">
            <w:pPr>
              <w:spacing w:line="240" w:lineRule="auto"/>
              <w:jc w:val="center"/>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13</w:t>
            </w:r>
          </w:p>
        </w:tc>
        <w:tc>
          <w:tcPr>
            <w:tcW w:w="1343" w:type="dxa"/>
            <w:vMerge/>
            <w:tcBorders>
              <w:top w:val="nil"/>
              <w:left w:val="single" w:sz="4" w:space="0" w:color="000000"/>
              <w:bottom w:val="single" w:sz="4" w:space="0" w:color="000000"/>
              <w:right w:val="single" w:sz="4" w:space="0" w:color="000000"/>
            </w:tcBorders>
            <w:shd w:val="clear" w:color="auto" w:fill="auto"/>
            <w:vAlign w:val="center"/>
          </w:tcPr>
          <w:p w:rsidR="00077C74" w:rsidRPr="006E7D6C" w:rsidRDefault="00077C74">
            <w:pPr>
              <w:widowControl w:val="0"/>
              <w:pBdr>
                <w:top w:val="nil"/>
                <w:left w:val="nil"/>
                <w:bottom w:val="nil"/>
                <w:right w:val="nil"/>
                <w:between w:val="nil"/>
              </w:pBdr>
              <w:rPr>
                <w:rFonts w:ascii="에브리데이고딕 L" w:eastAsia="에브리데이고딕 L" w:hAnsi="에브리데이고딕 L" w:cs="에브리데이고딕 L"/>
                <w:sz w:val="18"/>
                <w:szCs w:val="24"/>
              </w:rPr>
            </w:pPr>
          </w:p>
        </w:tc>
        <w:tc>
          <w:tcPr>
            <w:tcW w:w="2243" w:type="dxa"/>
            <w:tcBorders>
              <w:top w:val="nil"/>
              <w:left w:val="nil"/>
              <w:bottom w:val="single" w:sz="4" w:space="0" w:color="000000"/>
              <w:right w:val="single" w:sz="4" w:space="0" w:color="000000"/>
            </w:tcBorders>
            <w:shd w:val="clear" w:color="auto" w:fill="auto"/>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 개발 시 시큐어코딩 적용</w:t>
            </w:r>
          </w:p>
        </w:tc>
        <w:tc>
          <w:tcPr>
            <w:tcW w:w="5980" w:type="dxa"/>
            <w:tcBorders>
              <w:top w:val="nil"/>
              <w:left w:val="nil"/>
              <w:bottom w:val="single" w:sz="4" w:space="0" w:color="000000"/>
              <w:right w:val="single" w:sz="4" w:space="0" w:color="000000"/>
            </w:tcBorders>
            <w:shd w:val="clear" w:color="auto" w:fill="F2F2F2"/>
            <w:vAlign w:val="center"/>
          </w:tcPr>
          <w:p w:rsidR="00077C74" w:rsidRPr="006E7D6C" w:rsidRDefault="0095498F">
            <w:pPr>
              <w:spacing w:line="240" w:lineRule="auto"/>
              <w:rPr>
                <w:rFonts w:ascii="에브리데이고딕 L" w:eastAsia="에브리데이고딕 L" w:hAnsi="에브리데이고딕 L" w:cs="에브리데이고딕 L"/>
                <w:sz w:val="18"/>
                <w:szCs w:val="24"/>
              </w:rPr>
            </w:pPr>
            <w:r w:rsidRPr="006E7D6C">
              <w:rPr>
                <w:rFonts w:ascii="에브리데이고딕 L" w:eastAsia="에브리데이고딕 L" w:hAnsi="에브리데이고딕 L" w:cs="에브리데이고딕 L"/>
                <w:sz w:val="18"/>
                <w:szCs w:val="24"/>
              </w:rPr>
              <w:t xml:space="preserve"> </w:t>
            </w:r>
            <w:r w:rsidRPr="006E7D6C">
              <w:rPr>
                <w:rFonts w:ascii="바탕" w:eastAsia="에브리데이고딕 L" w:hAnsi="바탕" w:cs="바탕"/>
                <w:sz w:val="18"/>
                <w:szCs w:val="24"/>
              </w:rPr>
              <w:t>▪</w:t>
            </w:r>
            <w:r w:rsidRPr="006E7D6C">
              <w:rPr>
                <w:rFonts w:ascii="에브리데이고딕 L" w:eastAsia="에브리데이고딕 L" w:hAnsi="에브리데이고딕 L" w:cs="에브리데이고딕 L"/>
                <w:sz w:val="18"/>
                <w:szCs w:val="24"/>
              </w:rPr>
              <w:t xml:space="preserve"> 25% 이상 개발 진행 시 월단위 시큐어코딩 점검 및 공유</w:t>
            </w:r>
            <w:r w:rsidRPr="006E7D6C">
              <w:rPr>
                <w:rFonts w:ascii="에브리데이고딕 L" w:eastAsia="에브리데이고딕 L" w:hAnsi="에브리데이고딕 L" w:cs="에브리데이고딕 L"/>
                <w:sz w:val="18"/>
                <w:szCs w:val="24"/>
              </w:rPr>
              <w:br/>
              <w:t xml:space="preserve">  - to I&amp;C 개발보안담당자</w:t>
            </w:r>
          </w:p>
        </w:tc>
      </w:tr>
    </w:tbl>
    <w:p w:rsidR="00077C74" w:rsidRPr="00E0211A" w:rsidRDefault="00077C74" w:rsidP="003C0CDB">
      <w:pPr>
        <w:spacing w:line="261" w:lineRule="auto"/>
        <w:jc w:val="both"/>
        <w:rPr>
          <w:rFonts w:ascii="에브리데이고딕 L" w:eastAsia="에브리데이고딕 L" w:hAnsi="에브리데이고딕 L" w:cs="에브리데이고딕 L" w:hint="eastAsia"/>
          <w:b/>
          <w:sz w:val="20"/>
          <w:szCs w:val="24"/>
        </w:rPr>
      </w:pPr>
    </w:p>
    <w:sectPr w:rsidR="00077C74" w:rsidRPr="00E0211A">
      <w:footerReference w:type="default" r:id="rId18"/>
      <w:pgSz w:w="11909" w:h="16834"/>
      <w:pgMar w:top="1133" w:right="1133" w:bottom="1133" w:left="113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11A" w:rsidRDefault="00E0211A">
      <w:pPr>
        <w:spacing w:line="240" w:lineRule="auto"/>
      </w:pPr>
      <w:r>
        <w:separator/>
      </w:r>
    </w:p>
  </w:endnote>
  <w:endnote w:type="continuationSeparator" w:id="0">
    <w:p w:rsidR="00E0211A" w:rsidRDefault="00E021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에브리데이고딕 L">
    <w:panose1 w:val="02020603020101020101"/>
    <w:charset w:val="81"/>
    <w:family w:val="roman"/>
    <w:pitch w:val="variable"/>
    <w:sig w:usb0="800003A7" w:usb1="19D7FCFB" w:usb2="00000014" w:usb3="00000000" w:csb0="00080001"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Y헤드라인M">
    <w:panose1 w:val="02030600000101010101"/>
    <w:charset w:val="81"/>
    <w:family w:val="roman"/>
    <w:pitch w:val="variable"/>
    <w:sig w:usb0="900002A7" w:usb1="0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에브리데이고딕 B">
    <w:panose1 w:val="02020603020101020101"/>
    <w:charset w:val="81"/>
    <w:family w:val="roman"/>
    <w:pitch w:val="variable"/>
    <w:sig w:usb0="800003A7" w:usb1="19D7FCFB" w:usb2="00000014" w:usb3="00000000" w:csb0="00080001" w:csb1="00000000"/>
  </w:font>
  <w:font w:name="Arial Unicode MS">
    <w:panose1 w:val="020B0604020202020204"/>
    <w:charset w:val="81"/>
    <w:family w:val="modern"/>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11A" w:rsidRDefault="00E0211A">
    <w:pPr>
      <w:pBdr>
        <w:top w:val="nil"/>
        <w:left w:val="nil"/>
        <w:bottom w:val="nil"/>
        <w:right w:val="nil"/>
        <w:between w:val="nil"/>
      </w:pBdr>
      <w:tabs>
        <w:tab w:val="center" w:pos="4513"/>
        <w:tab w:val="right" w:pos="9026"/>
      </w:tabs>
      <w:jc w:val="center"/>
      <w:rPr>
        <w:color w:val="000000"/>
      </w:rPr>
    </w:pPr>
    <w:sdt>
      <w:sdtPr>
        <w:tag w:val="goog_rdk_9"/>
        <w:id w:val="-1658530608"/>
      </w:sdtPr>
      <w:sdtContent>
        <w:r>
          <w:rPr>
            <w:rFonts w:ascii="Arial Unicode MS" w:eastAsia="Arial Unicode MS" w:hAnsi="Arial Unicode MS" w:cs="Arial Unicode MS"/>
            <w:color w:val="000000"/>
          </w:rPr>
          <w:t xml:space="preserve">페이지 </w:t>
        </w:r>
      </w:sdtContent>
    </w:sdt>
    <w:r>
      <w:rPr>
        <w:b/>
        <w:color w:val="000000"/>
        <w:sz w:val="24"/>
        <w:szCs w:val="24"/>
      </w:rPr>
      <w:fldChar w:fldCharType="begin"/>
    </w:r>
    <w:r>
      <w:rPr>
        <w:rFonts w:eastAsia="Arial"/>
        <w:b/>
        <w:color w:val="000000"/>
        <w:sz w:val="24"/>
        <w:szCs w:val="24"/>
      </w:rPr>
      <w:instrText>PAGE</w:instrText>
    </w:r>
    <w:r>
      <w:rPr>
        <w:b/>
        <w:color w:val="000000"/>
        <w:sz w:val="24"/>
        <w:szCs w:val="24"/>
      </w:rPr>
      <w:fldChar w:fldCharType="separate"/>
    </w:r>
    <w:r w:rsidR="00780E0A">
      <w:rPr>
        <w:rFonts w:eastAsia="Arial"/>
        <w:b/>
        <w:noProof/>
        <w:color w:val="000000"/>
        <w:sz w:val="24"/>
        <w:szCs w:val="24"/>
      </w:rPr>
      <w:t>17</w:t>
    </w:r>
    <w:r>
      <w:rPr>
        <w:b/>
        <w:color w:val="000000"/>
        <w:sz w:val="24"/>
        <w:szCs w:val="24"/>
      </w:rPr>
      <w:fldChar w:fldCharType="end"/>
    </w:r>
    <w:r>
      <w:rPr>
        <w:rFonts w:eastAsia="Arial"/>
        <w:color w:val="000000"/>
      </w:rPr>
      <w:t xml:space="preserve"> / </w:t>
    </w:r>
    <w:r>
      <w:rPr>
        <w:b/>
        <w:color w:val="000000"/>
        <w:sz w:val="24"/>
        <w:szCs w:val="24"/>
      </w:rPr>
      <w:fldChar w:fldCharType="begin"/>
    </w:r>
    <w:r>
      <w:rPr>
        <w:rFonts w:eastAsia="Arial"/>
        <w:b/>
        <w:color w:val="000000"/>
        <w:sz w:val="24"/>
        <w:szCs w:val="24"/>
      </w:rPr>
      <w:instrText>NUMPAGES</w:instrText>
    </w:r>
    <w:r>
      <w:rPr>
        <w:b/>
        <w:color w:val="000000"/>
        <w:sz w:val="24"/>
        <w:szCs w:val="24"/>
      </w:rPr>
      <w:fldChar w:fldCharType="separate"/>
    </w:r>
    <w:r w:rsidR="00780E0A">
      <w:rPr>
        <w:rFonts w:eastAsia="Arial"/>
        <w:b/>
        <w:noProof/>
        <w:color w:val="000000"/>
        <w:sz w:val="24"/>
        <w:szCs w:val="24"/>
      </w:rPr>
      <w:t>17</w:t>
    </w:r>
    <w:r>
      <w:rPr>
        <w:b/>
        <w:color w:val="000000"/>
        <w:sz w:val="24"/>
        <w:szCs w:val="24"/>
      </w:rPr>
      <w:fldChar w:fldCharType="end"/>
    </w:r>
  </w:p>
  <w:p w:rsidR="00E0211A" w:rsidRDefault="00E0211A">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11A" w:rsidRDefault="00E0211A">
      <w:pPr>
        <w:spacing w:line="240" w:lineRule="auto"/>
      </w:pPr>
      <w:r>
        <w:separator/>
      </w:r>
    </w:p>
  </w:footnote>
  <w:footnote w:type="continuationSeparator" w:id="0">
    <w:p w:rsidR="00E0211A" w:rsidRDefault="00E021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34D4"/>
    <w:multiLevelType w:val="multilevel"/>
    <w:tmpl w:val="D6F8633C"/>
    <w:lvl w:ilvl="0">
      <w:start w:val="1"/>
      <w:numFmt w:val="bullet"/>
      <w:lvlText w:val="-"/>
      <w:lvlJc w:val="left"/>
      <w:pPr>
        <w:ind w:left="1636" w:hanging="360"/>
      </w:pPr>
      <w:rPr>
        <w:rFonts w:ascii="에브리데이고딕 L" w:eastAsia="에브리데이고딕 L" w:hAnsi="에브리데이고딕 L" w:cs="에브리데이고딕 L"/>
      </w:rPr>
    </w:lvl>
    <w:lvl w:ilvl="1">
      <w:start w:val="1"/>
      <w:numFmt w:val="bullet"/>
      <w:lvlText w:val="■"/>
      <w:lvlJc w:val="left"/>
      <w:pPr>
        <w:ind w:left="2076" w:hanging="400"/>
      </w:pPr>
      <w:rPr>
        <w:rFonts w:ascii="Noto Sans Symbols" w:eastAsia="Noto Sans Symbols" w:hAnsi="Noto Sans Symbols" w:cs="Noto Sans Symbols"/>
      </w:rPr>
    </w:lvl>
    <w:lvl w:ilvl="2">
      <w:start w:val="1"/>
      <w:numFmt w:val="bullet"/>
      <w:lvlText w:val="◆"/>
      <w:lvlJc w:val="left"/>
      <w:pPr>
        <w:ind w:left="2476" w:hanging="400"/>
      </w:pPr>
      <w:rPr>
        <w:rFonts w:ascii="Noto Sans Symbols" w:eastAsia="Noto Sans Symbols" w:hAnsi="Noto Sans Symbols" w:cs="Noto Sans Symbols"/>
      </w:rPr>
    </w:lvl>
    <w:lvl w:ilvl="3">
      <w:start w:val="1"/>
      <w:numFmt w:val="bullet"/>
      <w:lvlText w:val="●"/>
      <w:lvlJc w:val="left"/>
      <w:pPr>
        <w:ind w:left="2876" w:hanging="400"/>
      </w:pPr>
      <w:rPr>
        <w:rFonts w:ascii="Noto Sans Symbols" w:eastAsia="Noto Sans Symbols" w:hAnsi="Noto Sans Symbols" w:cs="Noto Sans Symbols"/>
      </w:rPr>
    </w:lvl>
    <w:lvl w:ilvl="4">
      <w:start w:val="1"/>
      <w:numFmt w:val="bullet"/>
      <w:lvlText w:val="■"/>
      <w:lvlJc w:val="left"/>
      <w:pPr>
        <w:ind w:left="3276" w:hanging="400"/>
      </w:pPr>
      <w:rPr>
        <w:rFonts w:ascii="Noto Sans Symbols" w:eastAsia="Noto Sans Symbols" w:hAnsi="Noto Sans Symbols" w:cs="Noto Sans Symbols"/>
      </w:rPr>
    </w:lvl>
    <w:lvl w:ilvl="5">
      <w:start w:val="1"/>
      <w:numFmt w:val="bullet"/>
      <w:lvlText w:val="◆"/>
      <w:lvlJc w:val="left"/>
      <w:pPr>
        <w:ind w:left="3676" w:hanging="400"/>
      </w:pPr>
      <w:rPr>
        <w:rFonts w:ascii="Noto Sans Symbols" w:eastAsia="Noto Sans Symbols" w:hAnsi="Noto Sans Symbols" w:cs="Noto Sans Symbols"/>
      </w:rPr>
    </w:lvl>
    <w:lvl w:ilvl="6">
      <w:start w:val="1"/>
      <w:numFmt w:val="bullet"/>
      <w:lvlText w:val="●"/>
      <w:lvlJc w:val="left"/>
      <w:pPr>
        <w:ind w:left="4076" w:hanging="400"/>
      </w:pPr>
      <w:rPr>
        <w:rFonts w:ascii="Noto Sans Symbols" w:eastAsia="Noto Sans Symbols" w:hAnsi="Noto Sans Symbols" w:cs="Noto Sans Symbols"/>
      </w:rPr>
    </w:lvl>
    <w:lvl w:ilvl="7">
      <w:start w:val="1"/>
      <w:numFmt w:val="bullet"/>
      <w:lvlText w:val="■"/>
      <w:lvlJc w:val="left"/>
      <w:pPr>
        <w:ind w:left="4476" w:hanging="400"/>
      </w:pPr>
      <w:rPr>
        <w:rFonts w:ascii="Noto Sans Symbols" w:eastAsia="Noto Sans Symbols" w:hAnsi="Noto Sans Symbols" w:cs="Noto Sans Symbols"/>
      </w:rPr>
    </w:lvl>
    <w:lvl w:ilvl="8">
      <w:start w:val="1"/>
      <w:numFmt w:val="bullet"/>
      <w:lvlText w:val="◆"/>
      <w:lvlJc w:val="left"/>
      <w:pPr>
        <w:ind w:left="4876" w:hanging="400"/>
      </w:pPr>
      <w:rPr>
        <w:rFonts w:ascii="Noto Sans Symbols" w:eastAsia="Noto Sans Symbols" w:hAnsi="Noto Sans Symbols" w:cs="Noto Sans Symbols"/>
      </w:rPr>
    </w:lvl>
  </w:abstractNum>
  <w:abstractNum w:abstractNumId="1" w15:restartNumberingAfterBreak="0">
    <w:nsid w:val="071739F7"/>
    <w:multiLevelType w:val="multilevel"/>
    <w:tmpl w:val="F4FC0E74"/>
    <w:lvl w:ilvl="0">
      <w:start w:val="1"/>
      <w:numFmt w:val="lowerRoman"/>
      <w:lvlText w:val="%1."/>
      <w:lvlJc w:val="right"/>
      <w:pPr>
        <w:ind w:left="2243" w:hanging="400"/>
      </w:pPr>
    </w:lvl>
    <w:lvl w:ilvl="1">
      <w:start w:val="1"/>
      <w:numFmt w:val="upperLetter"/>
      <w:lvlText w:val="%2."/>
      <w:lvlJc w:val="left"/>
      <w:pPr>
        <w:ind w:left="2000" w:hanging="400"/>
      </w:pPr>
    </w:lvl>
    <w:lvl w:ilvl="2">
      <w:start w:val="1"/>
      <w:numFmt w:val="lowerRoman"/>
      <w:lvlText w:val="%3."/>
      <w:lvlJc w:val="right"/>
      <w:pPr>
        <w:ind w:left="2400" w:hanging="400"/>
      </w:pPr>
    </w:lvl>
    <w:lvl w:ilvl="3">
      <w:start w:val="1"/>
      <w:numFmt w:val="decimal"/>
      <w:lvlText w:val="%4."/>
      <w:lvlJc w:val="left"/>
      <w:pPr>
        <w:ind w:left="2800" w:hanging="400"/>
      </w:pPr>
    </w:lvl>
    <w:lvl w:ilvl="4">
      <w:start w:val="1"/>
      <w:numFmt w:val="upperLetter"/>
      <w:lvlText w:val="%5."/>
      <w:lvlJc w:val="left"/>
      <w:pPr>
        <w:ind w:left="3200" w:hanging="400"/>
      </w:pPr>
    </w:lvl>
    <w:lvl w:ilvl="5">
      <w:start w:val="1"/>
      <w:numFmt w:val="lowerRoman"/>
      <w:lvlText w:val="%6."/>
      <w:lvlJc w:val="right"/>
      <w:pPr>
        <w:ind w:left="3600" w:hanging="400"/>
      </w:pPr>
    </w:lvl>
    <w:lvl w:ilvl="6">
      <w:start w:val="1"/>
      <w:numFmt w:val="decimal"/>
      <w:lvlText w:val="%7."/>
      <w:lvlJc w:val="left"/>
      <w:pPr>
        <w:ind w:left="4000" w:hanging="400"/>
      </w:pPr>
    </w:lvl>
    <w:lvl w:ilvl="7">
      <w:start w:val="1"/>
      <w:numFmt w:val="upperLetter"/>
      <w:lvlText w:val="%8."/>
      <w:lvlJc w:val="left"/>
      <w:pPr>
        <w:ind w:left="4400" w:hanging="400"/>
      </w:pPr>
    </w:lvl>
    <w:lvl w:ilvl="8">
      <w:start w:val="1"/>
      <w:numFmt w:val="lowerRoman"/>
      <w:lvlText w:val="%9."/>
      <w:lvlJc w:val="right"/>
      <w:pPr>
        <w:ind w:left="4800" w:hanging="400"/>
      </w:pPr>
    </w:lvl>
  </w:abstractNum>
  <w:abstractNum w:abstractNumId="2" w15:restartNumberingAfterBreak="0">
    <w:nsid w:val="0F3B78B8"/>
    <w:multiLevelType w:val="multilevel"/>
    <w:tmpl w:val="113C9F08"/>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8953F1"/>
    <w:multiLevelType w:val="hybridMultilevel"/>
    <w:tmpl w:val="F93E7240"/>
    <w:lvl w:ilvl="0" w:tplc="0409000F">
      <w:start w:val="1"/>
      <w:numFmt w:val="decimal"/>
      <w:lvlText w:val="%1."/>
      <w:lvlJc w:val="left"/>
      <w:pPr>
        <w:ind w:left="1170" w:hanging="400"/>
      </w:pPr>
    </w:lvl>
    <w:lvl w:ilvl="1" w:tplc="04090019" w:tentative="1">
      <w:start w:val="1"/>
      <w:numFmt w:val="upperLetter"/>
      <w:lvlText w:val="%2."/>
      <w:lvlJc w:val="left"/>
      <w:pPr>
        <w:ind w:left="1570" w:hanging="400"/>
      </w:pPr>
    </w:lvl>
    <w:lvl w:ilvl="2" w:tplc="0409001B" w:tentative="1">
      <w:start w:val="1"/>
      <w:numFmt w:val="lowerRoman"/>
      <w:lvlText w:val="%3."/>
      <w:lvlJc w:val="right"/>
      <w:pPr>
        <w:ind w:left="1970" w:hanging="400"/>
      </w:pPr>
    </w:lvl>
    <w:lvl w:ilvl="3" w:tplc="0409000F" w:tentative="1">
      <w:start w:val="1"/>
      <w:numFmt w:val="decimal"/>
      <w:lvlText w:val="%4."/>
      <w:lvlJc w:val="left"/>
      <w:pPr>
        <w:ind w:left="2370" w:hanging="400"/>
      </w:pPr>
    </w:lvl>
    <w:lvl w:ilvl="4" w:tplc="04090019" w:tentative="1">
      <w:start w:val="1"/>
      <w:numFmt w:val="upperLetter"/>
      <w:lvlText w:val="%5."/>
      <w:lvlJc w:val="left"/>
      <w:pPr>
        <w:ind w:left="2770" w:hanging="400"/>
      </w:pPr>
    </w:lvl>
    <w:lvl w:ilvl="5" w:tplc="0409001B" w:tentative="1">
      <w:start w:val="1"/>
      <w:numFmt w:val="lowerRoman"/>
      <w:lvlText w:val="%6."/>
      <w:lvlJc w:val="right"/>
      <w:pPr>
        <w:ind w:left="3170" w:hanging="400"/>
      </w:pPr>
    </w:lvl>
    <w:lvl w:ilvl="6" w:tplc="0409000F" w:tentative="1">
      <w:start w:val="1"/>
      <w:numFmt w:val="decimal"/>
      <w:lvlText w:val="%7."/>
      <w:lvlJc w:val="left"/>
      <w:pPr>
        <w:ind w:left="3570" w:hanging="400"/>
      </w:pPr>
    </w:lvl>
    <w:lvl w:ilvl="7" w:tplc="04090019" w:tentative="1">
      <w:start w:val="1"/>
      <w:numFmt w:val="upperLetter"/>
      <w:lvlText w:val="%8."/>
      <w:lvlJc w:val="left"/>
      <w:pPr>
        <w:ind w:left="3970" w:hanging="400"/>
      </w:pPr>
    </w:lvl>
    <w:lvl w:ilvl="8" w:tplc="0409001B" w:tentative="1">
      <w:start w:val="1"/>
      <w:numFmt w:val="lowerRoman"/>
      <w:lvlText w:val="%9."/>
      <w:lvlJc w:val="right"/>
      <w:pPr>
        <w:ind w:left="4370" w:hanging="400"/>
      </w:pPr>
    </w:lvl>
  </w:abstractNum>
  <w:abstractNum w:abstractNumId="4" w15:restartNumberingAfterBreak="0">
    <w:nsid w:val="16CC41DE"/>
    <w:multiLevelType w:val="multilevel"/>
    <w:tmpl w:val="3176097E"/>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832D1A"/>
    <w:multiLevelType w:val="multilevel"/>
    <w:tmpl w:val="D9F41038"/>
    <w:lvl w:ilvl="0">
      <w:start w:val="1"/>
      <w:numFmt w:val="decimal"/>
      <w:lvlText w:val="%1."/>
      <w:lvlJc w:val="left"/>
      <w:pPr>
        <w:ind w:left="1221" w:hanging="360"/>
      </w:pPr>
      <w:rPr>
        <w:u w:val="none"/>
      </w:rPr>
    </w:lvl>
    <w:lvl w:ilvl="1">
      <w:start w:val="1"/>
      <w:numFmt w:val="lowerLetter"/>
      <w:lvlText w:val="%2."/>
      <w:lvlJc w:val="left"/>
      <w:pPr>
        <w:ind w:left="1647" w:hanging="360"/>
      </w:pPr>
      <w:rPr>
        <w:u w:val="none"/>
      </w:rPr>
    </w:lvl>
    <w:lvl w:ilvl="2">
      <w:start w:val="1"/>
      <w:numFmt w:val="lowerRoman"/>
      <w:lvlText w:val="%3."/>
      <w:lvlJc w:val="right"/>
      <w:pPr>
        <w:ind w:left="2214"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D0C2E02"/>
    <w:multiLevelType w:val="multilevel"/>
    <w:tmpl w:val="6A8CF1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0C22141"/>
    <w:multiLevelType w:val="multilevel"/>
    <w:tmpl w:val="C9626220"/>
    <w:lvl w:ilvl="0">
      <w:start w:val="1"/>
      <w:numFmt w:val="decimal"/>
      <w:lvlText w:val="%1."/>
      <w:lvlJc w:val="left"/>
      <w:pPr>
        <w:ind w:left="1440" w:hanging="360"/>
      </w:pPr>
      <w:rPr>
        <w:u w:val="none"/>
      </w:rPr>
    </w:lvl>
    <w:lvl w:ilvl="1">
      <w:start w:val="1"/>
      <w:numFmt w:val="lowerLetter"/>
      <w:lvlText w:val="%2."/>
      <w:lvlJc w:val="left"/>
      <w:pPr>
        <w:ind w:left="170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2A20732"/>
    <w:multiLevelType w:val="multilevel"/>
    <w:tmpl w:val="79DA1348"/>
    <w:lvl w:ilvl="0">
      <w:start w:val="1"/>
      <w:numFmt w:val="decimal"/>
      <w:lvlText w:val="%1."/>
      <w:lvlJc w:val="left"/>
      <w:pPr>
        <w:ind w:left="1200" w:hanging="400"/>
      </w:pPr>
    </w:lvl>
    <w:lvl w:ilvl="1">
      <w:start w:val="4"/>
      <w:numFmt w:val="bullet"/>
      <w:lvlText w:val="-"/>
      <w:lvlJc w:val="left"/>
      <w:pPr>
        <w:ind w:left="760" w:hanging="360"/>
      </w:pPr>
      <w:rPr>
        <w:rFonts w:ascii="바탕" w:eastAsia="바탕" w:hAnsi="바탕" w:cs="바탕"/>
      </w:rPr>
    </w:lvl>
    <w:lvl w:ilvl="2">
      <w:start w:val="1"/>
      <w:numFmt w:val="lowerRoman"/>
      <w:lvlText w:val="%3."/>
      <w:lvlJc w:val="right"/>
      <w:pPr>
        <w:ind w:left="1200" w:hanging="400"/>
      </w:pPr>
    </w:lvl>
    <w:lvl w:ilvl="3">
      <w:start w:val="1"/>
      <w:numFmt w:val="decimal"/>
      <w:lvlText w:val="%4."/>
      <w:lvlJc w:val="left"/>
      <w:pPr>
        <w:ind w:left="826"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9" w15:restartNumberingAfterBreak="0">
    <w:nsid w:val="5C502422"/>
    <w:multiLevelType w:val="multilevel"/>
    <w:tmpl w:val="C4080144"/>
    <w:lvl w:ilvl="0">
      <w:start w:val="1"/>
      <w:numFmt w:val="decimal"/>
      <w:lvlText w:val="%1."/>
      <w:lvlJc w:val="left"/>
      <w:pPr>
        <w:ind w:left="1221" w:hanging="360"/>
      </w:pPr>
      <w:rPr>
        <w:u w:val="none"/>
      </w:rPr>
    </w:lvl>
    <w:lvl w:ilvl="1">
      <w:start w:val="1"/>
      <w:numFmt w:val="lowerLetter"/>
      <w:lvlText w:val="%2."/>
      <w:lvlJc w:val="left"/>
      <w:pPr>
        <w:ind w:left="1647" w:hanging="360"/>
      </w:pPr>
      <w:rPr>
        <w:u w:val="none"/>
      </w:rPr>
    </w:lvl>
    <w:lvl w:ilvl="2">
      <w:start w:val="1"/>
      <w:numFmt w:val="lowerRoman"/>
      <w:lvlText w:val="%3."/>
      <w:lvlJc w:val="right"/>
      <w:pPr>
        <w:ind w:left="2214"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F3D67A7"/>
    <w:multiLevelType w:val="multilevel"/>
    <w:tmpl w:val="A44A29CC"/>
    <w:lvl w:ilvl="0">
      <w:numFmt w:val="bullet"/>
      <w:lvlText w:val="※"/>
      <w:lvlJc w:val="left"/>
      <w:pPr>
        <w:ind w:left="760" w:hanging="360"/>
      </w:pPr>
      <w:rPr>
        <w:rFonts w:ascii="에브리데이고딕 L" w:eastAsia="에브리데이고딕 L" w:hAnsi="에브리데이고딕 L" w:cs="에브리데이고딕 L"/>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1" w15:restartNumberingAfterBreak="0">
    <w:nsid w:val="67B556DA"/>
    <w:multiLevelType w:val="multilevel"/>
    <w:tmpl w:val="6E4CE79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484EBD"/>
    <w:multiLevelType w:val="multilevel"/>
    <w:tmpl w:val="CCD231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9"/>
  </w:num>
  <w:num w:numId="2">
    <w:abstractNumId w:val="11"/>
  </w:num>
  <w:num w:numId="3">
    <w:abstractNumId w:val="4"/>
  </w:num>
  <w:num w:numId="4">
    <w:abstractNumId w:val="8"/>
  </w:num>
  <w:num w:numId="5">
    <w:abstractNumId w:val="2"/>
  </w:num>
  <w:num w:numId="6">
    <w:abstractNumId w:val="7"/>
  </w:num>
  <w:num w:numId="7">
    <w:abstractNumId w:val="12"/>
  </w:num>
  <w:num w:numId="8">
    <w:abstractNumId w:val="1"/>
  </w:num>
  <w:num w:numId="9">
    <w:abstractNumId w:val="10"/>
  </w:num>
  <w:num w:numId="10">
    <w:abstractNumId w:val="0"/>
  </w:num>
  <w:num w:numId="11">
    <w:abstractNumId w:val="5"/>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C74"/>
    <w:rsid w:val="00077C74"/>
    <w:rsid w:val="001E2290"/>
    <w:rsid w:val="003C0CDB"/>
    <w:rsid w:val="006E7D6C"/>
    <w:rsid w:val="00780E0A"/>
    <w:rsid w:val="0095498F"/>
    <w:rsid w:val="00E021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CC5876B-3844-45C6-9179-836DF242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a7">
    <w:name w:val="header"/>
    <w:basedOn w:val="a"/>
    <w:link w:val="Char"/>
    <w:uiPriority w:val="99"/>
    <w:unhideWhenUsed/>
    <w:rsid w:val="00560547"/>
    <w:pPr>
      <w:tabs>
        <w:tab w:val="center" w:pos="4513"/>
        <w:tab w:val="right" w:pos="9026"/>
      </w:tabs>
      <w:snapToGrid w:val="0"/>
    </w:pPr>
  </w:style>
  <w:style w:type="character" w:customStyle="1" w:styleId="Char">
    <w:name w:val="머리글 Char"/>
    <w:basedOn w:val="a0"/>
    <w:link w:val="a7"/>
    <w:uiPriority w:val="99"/>
    <w:rsid w:val="00560547"/>
  </w:style>
  <w:style w:type="paragraph" w:styleId="a8">
    <w:name w:val="footer"/>
    <w:basedOn w:val="a"/>
    <w:link w:val="Char0"/>
    <w:uiPriority w:val="99"/>
    <w:unhideWhenUsed/>
    <w:rsid w:val="00560547"/>
    <w:pPr>
      <w:tabs>
        <w:tab w:val="center" w:pos="4513"/>
        <w:tab w:val="right" w:pos="9026"/>
      </w:tabs>
      <w:snapToGrid w:val="0"/>
    </w:pPr>
  </w:style>
  <w:style w:type="character" w:customStyle="1" w:styleId="Char0">
    <w:name w:val="바닥글 Char"/>
    <w:basedOn w:val="a0"/>
    <w:link w:val="a8"/>
    <w:uiPriority w:val="99"/>
    <w:rsid w:val="00560547"/>
  </w:style>
  <w:style w:type="paragraph" w:styleId="a9">
    <w:name w:val="Balloon Text"/>
    <w:basedOn w:val="a"/>
    <w:link w:val="Char1"/>
    <w:uiPriority w:val="99"/>
    <w:semiHidden/>
    <w:unhideWhenUsed/>
    <w:rsid w:val="00560547"/>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560547"/>
    <w:rPr>
      <w:rFonts w:asciiTheme="majorHAnsi" w:eastAsiaTheme="majorEastAsia" w:hAnsiTheme="majorHAnsi" w:cstheme="majorBidi"/>
      <w:sz w:val="18"/>
      <w:szCs w:val="18"/>
    </w:rPr>
  </w:style>
  <w:style w:type="paragraph" w:styleId="aa">
    <w:name w:val="List Paragraph"/>
    <w:basedOn w:val="a"/>
    <w:uiPriority w:val="34"/>
    <w:qFormat/>
    <w:rsid w:val="00883916"/>
    <w:pPr>
      <w:ind w:leftChars="400" w:left="800"/>
    </w:pPr>
  </w:style>
  <w:style w:type="table" w:styleId="ab">
    <w:name w:val="Table Grid"/>
    <w:basedOn w:val="a1"/>
    <w:uiPriority w:val="59"/>
    <w:rsid w:val="00B715A5"/>
    <w:pPr>
      <w:widowControl w:val="0"/>
      <w:wordWrap w:val="0"/>
      <w:autoSpaceDE w:val="0"/>
      <w:autoSpaceDN w:val="0"/>
      <w:spacing w:line="240" w:lineRule="auto"/>
      <w:jc w:val="both"/>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신세계 본문"/>
    <w:link w:val="Char2"/>
    <w:rsid w:val="00B715A5"/>
    <w:pPr>
      <w:spacing w:before="80" w:after="80" w:line="240" w:lineRule="auto"/>
      <w:ind w:leftChars="200" w:left="400"/>
    </w:pPr>
    <w:rPr>
      <w:rFonts w:ascii="맑은 고딕" w:eastAsia="맑은 고딕" w:hAnsi="맑은 고딕" w:cs="Times New Roman"/>
      <w:kern w:val="2"/>
      <w:sz w:val="20"/>
      <w:szCs w:val="20"/>
    </w:rPr>
  </w:style>
  <w:style w:type="character" w:customStyle="1" w:styleId="Char2">
    <w:name w:val="신세계 본문 Char"/>
    <w:link w:val="ac"/>
    <w:rsid w:val="00B715A5"/>
    <w:rPr>
      <w:rFonts w:ascii="맑은 고딕" w:eastAsia="맑은 고딕" w:hAnsi="맑은 고딕" w:cs="Times New Roman"/>
      <w:kern w:val="2"/>
      <w:sz w:val="20"/>
      <w:szCs w:val="20"/>
      <w:lang w:val="en-US"/>
    </w:rPr>
  </w:style>
  <w:style w:type="paragraph" w:customStyle="1" w:styleId="s0">
    <w:name w:val="s0"/>
    <w:rsid w:val="007A2C53"/>
    <w:pPr>
      <w:widowControl w:val="0"/>
      <w:autoSpaceDE w:val="0"/>
      <w:autoSpaceDN w:val="0"/>
      <w:adjustRightInd w:val="0"/>
      <w:spacing w:line="240" w:lineRule="auto"/>
    </w:pPr>
    <w:rPr>
      <w:rFonts w:ascii="HY헤드라인M" w:eastAsia="HY헤드라인M" w:hAnsi="맑은 고딕" w:cs="Times New Roman"/>
      <w:sz w:val="24"/>
      <w:szCs w:val="24"/>
    </w:rPr>
  </w:style>
  <w:style w:type="paragraph" w:styleId="ad">
    <w:name w:val="Note Heading"/>
    <w:basedOn w:val="a"/>
    <w:next w:val="a"/>
    <w:link w:val="Char3"/>
    <w:rsid w:val="007A2C53"/>
    <w:pPr>
      <w:widowControl w:val="0"/>
      <w:wordWrap w:val="0"/>
      <w:autoSpaceDE w:val="0"/>
      <w:autoSpaceDN w:val="0"/>
      <w:spacing w:line="240" w:lineRule="auto"/>
      <w:jc w:val="center"/>
    </w:pPr>
    <w:rPr>
      <w:rFonts w:ascii="굴림" w:eastAsia="굴림" w:hAnsi="굴림" w:cs="Times New Roman"/>
      <w:b/>
      <w:kern w:val="2"/>
      <w:sz w:val="20"/>
      <w:szCs w:val="20"/>
    </w:rPr>
  </w:style>
  <w:style w:type="character" w:customStyle="1" w:styleId="Char3">
    <w:name w:val="각주/미주 머리글 Char"/>
    <w:basedOn w:val="a0"/>
    <w:link w:val="ad"/>
    <w:rsid w:val="007A2C53"/>
    <w:rPr>
      <w:rFonts w:ascii="굴림" w:eastAsia="굴림" w:hAnsi="굴림" w:cs="Times New Roman"/>
      <w:b/>
      <w:kern w:val="2"/>
      <w:sz w:val="20"/>
      <w:szCs w:val="20"/>
      <w:lang w:val="en-US"/>
    </w:rPr>
  </w:style>
  <w:style w:type="table" w:customStyle="1" w:styleId="ae">
    <w:basedOn w:val="TableNormal0"/>
    <w:tblPr>
      <w:tblStyleRowBandSize w:val="1"/>
      <w:tblStyleColBandSize w:val="1"/>
      <w:tblCellMar>
        <w:top w:w="96" w:type="dxa"/>
        <w:left w:w="99" w:type="dxa"/>
        <w:right w:w="99" w:type="dxa"/>
      </w:tblCellMar>
    </w:tblPr>
  </w:style>
  <w:style w:type="table" w:customStyle="1" w:styleId="af">
    <w:basedOn w:val="TableNormal0"/>
    <w:tblPr>
      <w:tblStyleRowBandSize w:val="1"/>
      <w:tblStyleColBandSize w:val="1"/>
      <w:tblCellMar>
        <w:left w:w="99" w:type="dxa"/>
        <w:right w:w="99" w:type="dxa"/>
      </w:tblCellMar>
    </w:tblPr>
  </w:style>
  <w:style w:type="table" w:customStyle="1" w:styleId="af0">
    <w:basedOn w:val="TableNormal0"/>
    <w:tblPr>
      <w:tblStyleRowBandSize w:val="1"/>
      <w:tblStyleColBandSize w:val="1"/>
      <w:tblCellMar>
        <w:left w:w="99" w:type="dxa"/>
        <w:right w:w="99" w:type="dxa"/>
      </w:tblCellMar>
    </w:tblPr>
  </w:style>
  <w:style w:type="table" w:customStyle="1" w:styleId="af1">
    <w:basedOn w:val="TableNormal0"/>
    <w:tblPr>
      <w:tblStyleRowBandSize w:val="1"/>
      <w:tblStyleColBandSize w:val="1"/>
      <w:tblCellMar>
        <w:left w:w="99" w:type="dxa"/>
        <w:right w:w="99" w:type="dxa"/>
      </w:tblCellMar>
    </w:tblPr>
  </w:style>
  <w:style w:type="table" w:customStyle="1" w:styleId="af2">
    <w:basedOn w:val="TableNormal0"/>
    <w:tblPr>
      <w:tblStyleRowBandSize w:val="1"/>
      <w:tblStyleColBandSize w:val="1"/>
      <w:tblCellMar>
        <w:left w:w="99" w:type="dxa"/>
        <w:right w:w="99" w:type="dxa"/>
      </w:tblCellMar>
    </w:tblPr>
  </w:style>
  <w:style w:type="table" w:customStyle="1" w:styleId="af3">
    <w:basedOn w:val="TableNormal0"/>
    <w:pPr>
      <w:widowControl w:val="0"/>
      <w:spacing w:line="240" w:lineRule="auto"/>
      <w:jc w:val="both"/>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4">
    <w:basedOn w:val="TableNormal0"/>
    <w:pPr>
      <w:widowControl w:val="0"/>
      <w:spacing w:line="240" w:lineRule="auto"/>
      <w:jc w:val="both"/>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table" w:customStyle="1" w:styleId="afc">
    <w:basedOn w:val="TableNormal0"/>
    <w:tblPr>
      <w:tblStyleRowBandSize w:val="1"/>
      <w:tblStyleColBandSize w:val="1"/>
      <w:tblCellMar>
        <w:left w:w="99" w:type="dxa"/>
        <w:right w:w="9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506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changillee@emart.com" TargetMode="External"/><Relationship Id="rId2" Type="http://schemas.openxmlformats.org/officeDocument/2006/relationships/numbering" Target="numbering.xml"/><Relationship Id="rId16" Type="http://schemas.openxmlformats.org/officeDocument/2006/relationships/hyperlink" Target="mailto:hyerim.park@emar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jeong.emart24@gmail.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dz+/uEy+ctJ0wdRf5LbKtplyww==">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2047</Words>
  <Characters>11672</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Shinsegae Group</Company>
  <LinksUpToDate>false</LinksUpToDate>
  <CharactersWithSpaces>13692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이용준/시스템기획/165002</dc:creator>
  <cp:lastModifiedBy>김다정/플랫폼마케팅팀/223803</cp:lastModifiedBy>
  <cp:revision>3</cp:revision>
  <dcterms:created xsi:type="dcterms:W3CDTF">2022-07-29T07:46:00Z</dcterms:created>
  <dcterms:modified xsi:type="dcterms:W3CDTF">2022-07-29T07:46:00Z</dcterms:modified>
</cp:coreProperties>
</file>